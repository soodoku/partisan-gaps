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5820" w:rsidRDefault="00015820" w:rsidP="00015820">
      <w:pPr>
        <w:rPr>
          <w:ins w:id="0" w:author="Luskin, Robert C" w:date="2017-07-05T17:36:00Z"/>
          <w:rFonts w:ascii="Times New Roman" w:hAnsi="Times New Roman" w:cs="Times New Roman"/>
          <w:b/>
          <w:highlight w:val="yellow"/>
        </w:rPr>
      </w:pPr>
      <w:ins w:id="1" w:author="Luskin, Robert C" w:date="2017-07-05T17:36:00Z">
        <w:r>
          <w:rPr>
            <w:rFonts w:ascii="Times New Roman" w:hAnsi="Times New Roman" w:cs="Times New Roman"/>
            <w:b/>
            <w:highlight w:val="yellow"/>
          </w:rPr>
          <w:t>Preface</w:t>
        </w:r>
      </w:ins>
    </w:p>
    <w:p w:rsidR="00015820" w:rsidRDefault="00015820" w:rsidP="00015820">
      <w:pPr>
        <w:rPr>
          <w:ins w:id="2" w:author="Luskin, Robert C" w:date="2017-07-05T17:36:00Z"/>
          <w:rFonts w:ascii="Times New Roman" w:hAnsi="Times New Roman" w:cs="Times New Roman"/>
          <w:b/>
          <w:highlight w:val="yellow"/>
        </w:rPr>
      </w:pPr>
    </w:p>
    <w:p w:rsidR="00015820" w:rsidRDefault="00015820" w:rsidP="00015820">
      <w:pPr>
        <w:rPr>
          <w:ins w:id="3" w:author="Luskin, Robert C" w:date="2017-07-05T17:36:00Z"/>
          <w:rFonts w:ascii="Times New Roman" w:hAnsi="Times New Roman" w:cs="Times New Roman"/>
          <w:b/>
        </w:rPr>
      </w:pPr>
      <w:ins w:id="4" w:author="Luskin, Robert C" w:date="2017-07-05T17:36:00Z">
        <w:r w:rsidRPr="006E5134">
          <w:rPr>
            <w:rFonts w:ascii="Times New Roman" w:hAnsi="Times New Roman" w:cs="Times New Roman"/>
            <w:b/>
          </w:rPr>
          <w:t>IP Standard</w:t>
        </w:r>
      </w:ins>
    </w:p>
    <w:p w:rsidR="00015820" w:rsidRDefault="00015820" w:rsidP="00015820">
      <w:pPr>
        <w:rPr>
          <w:ins w:id="5" w:author="Luskin, Robert C" w:date="2017-07-05T17:36:00Z"/>
          <w:rFonts w:ascii="Times New Roman" w:hAnsi="Times New Roman" w:cs="Times New Roman"/>
          <w:b/>
        </w:rPr>
      </w:pPr>
    </w:p>
    <w:p w:rsidR="00015820" w:rsidRPr="00EE24DB" w:rsidRDefault="00015820" w:rsidP="00015820">
      <w:pPr>
        <w:rPr>
          <w:ins w:id="6" w:author="Luskin, Robert C" w:date="2017-07-05T17:36:00Z"/>
          <w:rFonts w:ascii="Times New Roman" w:hAnsi="Times New Roman" w:cs="Times New Roman"/>
        </w:rPr>
      </w:pPr>
      <w:ins w:id="7" w:author="Luskin, Robert C" w:date="2017-07-05T17:36:00Z">
        <w:r>
          <w:rPr>
            <w:rFonts w:ascii="Times New Roman" w:hAnsi="Times New Roman" w:cs="Times New Roman"/>
          </w:rPr>
          <w:t>Now here are some questions about what you may know about politics and public affairs.</w:t>
        </w:r>
      </w:ins>
    </w:p>
    <w:p w:rsidR="00015820" w:rsidRDefault="00015820" w:rsidP="00015820">
      <w:pPr>
        <w:rPr>
          <w:ins w:id="8" w:author="Luskin, Robert C" w:date="2017-07-05T17:36:00Z"/>
          <w:rFonts w:ascii="Times New Roman" w:hAnsi="Times New Roman" w:cs="Times New Roman"/>
        </w:rPr>
      </w:pPr>
    </w:p>
    <w:p w:rsidR="00015820" w:rsidRDefault="00015820" w:rsidP="00015820">
      <w:pPr>
        <w:rPr>
          <w:ins w:id="9" w:author="Luskin, Robert C" w:date="2017-07-05T17:36:00Z"/>
          <w:rFonts w:ascii="Times New Roman" w:hAnsi="Times New Roman" w:cs="Times New Roman"/>
        </w:rPr>
      </w:pPr>
      <w:ins w:id="10" w:author="Luskin, Robert C" w:date="2017-07-05T17:36:00Z">
        <w:r>
          <w:rPr>
            <w:rFonts w:ascii="Times New Roman" w:hAnsi="Times New Roman" w:cs="Times New Roman"/>
          </w:rPr>
          <w:t>Vs.</w:t>
        </w:r>
      </w:ins>
    </w:p>
    <w:p w:rsidR="00015820" w:rsidRDefault="00015820" w:rsidP="00015820">
      <w:pPr>
        <w:rPr>
          <w:ins w:id="11" w:author="Luskin, Robert C" w:date="2017-07-05T17:36:00Z"/>
          <w:rFonts w:ascii="Times New Roman" w:hAnsi="Times New Roman" w:cs="Times New Roman"/>
        </w:rPr>
      </w:pPr>
    </w:p>
    <w:p w:rsidR="00015820" w:rsidRDefault="00015820" w:rsidP="00015820">
      <w:pPr>
        <w:rPr>
          <w:ins w:id="12" w:author="Luskin, Robert C" w:date="2017-07-05T17:36:00Z"/>
          <w:rFonts w:ascii="Times New Roman" w:hAnsi="Times New Roman" w:cs="Times New Roman"/>
          <w:b/>
        </w:rPr>
      </w:pPr>
    </w:p>
    <w:p w:rsidR="00015820" w:rsidRDefault="00015820" w:rsidP="00015820">
      <w:pPr>
        <w:rPr>
          <w:ins w:id="13" w:author="Luskin, Robert C" w:date="2017-07-05T17:36:00Z"/>
          <w:rFonts w:ascii="Times New Roman" w:hAnsi="Times New Roman" w:cs="Times New Roman"/>
          <w:b/>
        </w:rPr>
      </w:pPr>
      <w:ins w:id="14" w:author="Luskin, Robert C" w:date="2017-07-05T17:36:00Z">
        <w:r w:rsidRPr="006E5134">
          <w:rPr>
            <w:rFonts w:ascii="Times New Roman" w:hAnsi="Times New Roman" w:cs="Times New Roman"/>
            <w:b/>
          </w:rPr>
          <w:t>Gold Standard</w:t>
        </w:r>
      </w:ins>
    </w:p>
    <w:p w:rsidR="00015820" w:rsidRDefault="00015820" w:rsidP="00015820">
      <w:pPr>
        <w:rPr>
          <w:ins w:id="15" w:author="Luskin, Robert C" w:date="2017-07-05T17:36:00Z"/>
          <w:rFonts w:ascii="Times New Roman" w:hAnsi="Times New Roman" w:cs="Times New Roman"/>
          <w:b/>
        </w:rPr>
      </w:pPr>
    </w:p>
    <w:p w:rsidR="00015820" w:rsidRPr="001F0262" w:rsidRDefault="00015820" w:rsidP="00015820">
      <w:pPr>
        <w:rPr>
          <w:ins w:id="16" w:author="Luskin, Robert C" w:date="2017-07-05T17:36:00Z"/>
          <w:rFonts w:ascii="Times New Roman" w:hAnsi="Times New Roman" w:cs="Times New Roman"/>
        </w:rPr>
      </w:pPr>
      <w:ins w:id="17" w:author="Luskin, Robert C" w:date="2017-07-05T17:36:00Z">
        <w:r w:rsidRPr="001F0262">
          <w:rPr>
            <w:rFonts w:ascii="Times New Roman" w:hAnsi="Times New Roman" w:cs="Times New Roman"/>
          </w:rPr>
          <w:t xml:space="preserve">Now here are some questions about what you may know about politics and public affairs.  </w:t>
        </w:r>
      </w:ins>
    </w:p>
    <w:p w:rsidR="00015820" w:rsidRPr="001F0262" w:rsidRDefault="00015820" w:rsidP="00015820">
      <w:pPr>
        <w:rPr>
          <w:ins w:id="18" w:author="Luskin, Robert C" w:date="2017-07-05T17:36:00Z"/>
          <w:rFonts w:ascii="Times New Roman" w:hAnsi="Times New Roman" w:cs="Times New Roman"/>
        </w:rPr>
      </w:pPr>
    </w:p>
    <w:p w:rsidR="00015820" w:rsidRPr="001F0262" w:rsidRDefault="00015820" w:rsidP="00015820">
      <w:pPr>
        <w:rPr>
          <w:ins w:id="19" w:author="Luskin, Robert C" w:date="2017-07-05T17:36:00Z"/>
          <w:rFonts w:ascii="Times New Roman" w:hAnsi="Times New Roman" w:cs="Times New Roman"/>
        </w:rPr>
      </w:pPr>
      <w:ins w:id="20" w:author="Luskin, Robert C" w:date="2017-07-05T17:36:00Z">
        <w:r w:rsidRPr="001F0262">
          <w:rPr>
            <w:rFonts w:ascii="Times New Roman" w:hAnsi="Times New Roman" w:cs="Times New Roman"/>
          </w:rPr>
          <w:t xml:space="preserve">In answering questions like these, people sometimes look up </w:t>
        </w:r>
        <w:r>
          <w:rPr>
            <w:rFonts w:ascii="Times New Roman" w:hAnsi="Times New Roman" w:cs="Times New Roman"/>
          </w:rPr>
          <w:t xml:space="preserve">or ask others about </w:t>
        </w:r>
        <w:r w:rsidRPr="001F0262">
          <w:rPr>
            <w:rFonts w:ascii="Times New Roman" w:hAnsi="Times New Roman" w:cs="Times New Roman"/>
          </w:rPr>
          <w:t xml:space="preserve">things they don’t know or can’t recall.  But we are trying to measure what people already know and can recall on their own—and are just as interested in what people don’t know as in what they do know.  </w:t>
        </w:r>
      </w:ins>
    </w:p>
    <w:p w:rsidR="00015820" w:rsidRPr="001F0262" w:rsidRDefault="00015820" w:rsidP="00015820">
      <w:pPr>
        <w:rPr>
          <w:ins w:id="21" w:author="Luskin, Robert C" w:date="2017-07-05T17:36:00Z"/>
          <w:rFonts w:ascii="Times New Roman" w:hAnsi="Times New Roman" w:cs="Times New Roman"/>
        </w:rPr>
      </w:pPr>
    </w:p>
    <w:p w:rsidR="00015820" w:rsidRPr="001F0262" w:rsidRDefault="00015820" w:rsidP="00015820">
      <w:pPr>
        <w:rPr>
          <w:ins w:id="22" w:author="Luskin, Robert C" w:date="2017-07-05T17:36:00Z"/>
          <w:rFonts w:ascii="Times New Roman" w:hAnsi="Times New Roman" w:cs="Times New Roman"/>
        </w:rPr>
      </w:pPr>
      <w:ins w:id="23" w:author="Luskin, Robert C" w:date="2017-07-05T17:36:00Z">
        <w:r w:rsidRPr="001F0262">
          <w:rPr>
            <w:rFonts w:ascii="Times New Roman" w:hAnsi="Times New Roman" w:cs="Times New Roman"/>
          </w:rPr>
          <w:t>So we’d like your agreement to just say “don’t know” if you don’t know the answer—without looking anything up o</w:t>
        </w:r>
        <w:r>
          <w:rPr>
            <w:rFonts w:ascii="Times New Roman" w:hAnsi="Times New Roman" w:cs="Times New Roman"/>
          </w:rPr>
          <w:t>r talking with anyone about it</w:t>
        </w:r>
        <w:r w:rsidRPr="001F0262">
          <w:rPr>
            <w:rFonts w:ascii="Times New Roman" w:hAnsi="Times New Roman" w:cs="Times New Roman"/>
          </w:rPr>
          <w:t>.  Will you do that for us?</w:t>
        </w:r>
      </w:ins>
    </w:p>
    <w:p w:rsidR="00015820" w:rsidRDefault="00015820" w:rsidP="00015820">
      <w:pPr>
        <w:rPr>
          <w:ins w:id="24" w:author="Luskin, Robert C" w:date="2017-07-05T17:36:00Z"/>
          <w:rFonts w:ascii="Times New Roman" w:hAnsi="Times New Roman" w:cs="Times New Roman"/>
        </w:rPr>
      </w:pPr>
    </w:p>
    <w:p w:rsidR="00015820" w:rsidRDefault="00015820" w:rsidP="00015820">
      <w:pPr>
        <w:rPr>
          <w:ins w:id="25" w:author="Luskin, Robert C" w:date="2017-07-05T17:36:00Z"/>
          <w:rFonts w:ascii="Times New Roman" w:hAnsi="Times New Roman" w:cs="Times New Roman"/>
        </w:rPr>
      </w:pPr>
      <w:ins w:id="26" w:author="Luskin, Robert C" w:date="2017-07-05T17:36:00Z">
        <w:r>
          <w:rPr>
            <w:rFonts w:ascii="Times New Roman" w:hAnsi="Times New Roman" w:cs="Times New Roman"/>
          </w:rPr>
          <w:t>Yes</w:t>
        </w:r>
      </w:ins>
    </w:p>
    <w:p w:rsidR="00015820" w:rsidRDefault="00015820" w:rsidP="00015820">
      <w:pPr>
        <w:rPr>
          <w:ins w:id="27" w:author="Luskin, Robert C" w:date="2017-07-05T17:36:00Z"/>
          <w:rFonts w:ascii="Times New Roman" w:hAnsi="Times New Roman" w:cs="Times New Roman"/>
        </w:rPr>
      </w:pPr>
      <w:ins w:id="28" w:author="Luskin, Robert C" w:date="2017-07-05T17:36:00Z">
        <w:r>
          <w:rPr>
            <w:rFonts w:ascii="Times New Roman" w:hAnsi="Times New Roman" w:cs="Times New Roman"/>
          </w:rPr>
          <w:t>No</w:t>
        </w:r>
      </w:ins>
    </w:p>
    <w:p w:rsidR="00015820" w:rsidRDefault="00015820" w:rsidP="008C482C">
      <w:pPr>
        <w:rPr>
          <w:ins w:id="29" w:author="Luskin, Robert C" w:date="2017-07-05T17:36:00Z"/>
          <w:rFonts w:ascii="Times New Roman" w:hAnsi="Times New Roman" w:cs="Times New Roman"/>
          <w:b/>
        </w:rPr>
      </w:pPr>
    </w:p>
    <w:p w:rsidR="00015820" w:rsidRDefault="00015820" w:rsidP="008C482C">
      <w:pPr>
        <w:rPr>
          <w:ins w:id="30" w:author="Luskin, Robert C" w:date="2017-07-05T17:36:00Z"/>
          <w:rFonts w:ascii="Times New Roman" w:hAnsi="Times New Roman" w:cs="Times New Roman"/>
          <w:b/>
        </w:rPr>
      </w:pPr>
    </w:p>
    <w:p w:rsidR="00015820" w:rsidRDefault="00015820" w:rsidP="008C482C">
      <w:pPr>
        <w:rPr>
          <w:ins w:id="31" w:author="Luskin, Robert C" w:date="2017-07-05T17:36:00Z"/>
          <w:rFonts w:ascii="Times New Roman" w:hAnsi="Times New Roman" w:cs="Times New Roman"/>
          <w:b/>
        </w:rPr>
      </w:pPr>
    </w:p>
    <w:p w:rsidR="00B7461B" w:rsidRDefault="00B7461B" w:rsidP="008C482C">
      <w:pPr>
        <w:rPr>
          <w:rFonts w:ascii="Times New Roman" w:hAnsi="Times New Roman" w:cs="Times New Roman"/>
          <w:b/>
        </w:rPr>
      </w:pPr>
      <w:r>
        <w:rPr>
          <w:rFonts w:ascii="Times New Roman" w:hAnsi="Times New Roman" w:cs="Times New Roman"/>
          <w:b/>
        </w:rPr>
        <w:t>24 k GS</w:t>
      </w:r>
    </w:p>
    <w:p w:rsidR="00B7461B" w:rsidRDefault="00B7461B" w:rsidP="008C482C">
      <w:pPr>
        <w:rPr>
          <w:rFonts w:ascii="Times New Roman" w:hAnsi="Times New Roman" w:cs="Times New Roman"/>
          <w:b/>
        </w:rPr>
      </w:pPr>
    </w:p>
    <w:p w:rsidR="00B7461B" w:rsidRDefault="00B7461B" w:rsidP="00B7461B">
      <w:pPr>
        <w:rPr>
          <w:rFonts w:ascii="Times New Roman" w:hAnsi="Times New Roman" w:cs="Times New Roman"/>
        </w:rPr>
      </w:pPr>
      <w:bookmarkStart w:id="32" w:name="_GoBack"/>
      <w:bookmarkEnd w:id="32"/>
      <w:r w:rsidRPr="006E5134">
        <w:rPr>
          <w:rFonts w:ascii="Times New Roman" w:hAnsi="Times New Roman" w:cs="Times New Roman"/>
        </w:rPr>
        <w:t xml:space="preserve">Barack </w:t>
      </w:r>
      <w:r>
        <w:rPr>
          <w:rFonts w:ascii="Times New Roman" w:hAnsi="Times New Roman" w:cs="Times New Roman"/>
        </w:rPr>
        <w:t>Obama was b</w:t>
      </w:r>
      <w:r w:rsidRPr="006805F5">
        <w:rPr>
          <w:rFonts w:ascii="Times New Roman" w:hAnsi="Times New Roman" w:cs="Times New Roman"/>
        </w:rPr>
        <w:t>orn in the US</w:t>
      </w:r>
    </w:p>
    <w:p w:rsidR="004C4C96" w:rsidRDefault="004C4C96" w:rsidP="00B7461B">
      <w:pPr>
        <w:rPr>
          <w:rFonts w:ascii="Times New Roman" w:hAnsi="Times New Roman" w:cs="Times New Roman"/>
        </w:rPr>
      </w:pPr>
    </w:p>
    <w:p w:rsidR="00B7461B" w:rsidRDefault="00B7461B" w:rsidP="00B7461B">
      <w:pPr>
        <w:rPr>
          <w:rFonts w:ascii="Times New Roman" w:hAnsi="Times New Roman" w:cs="Times New Roman"/>
        </w:rPr>
      </w:pPr>
      <w:r w:rsidRPr="006E5134">
        <w:rPr>
          <w:rFonts w:ascii="Times New Roman" w:hAnsi="Times New Roman" w:cs="Times New Roman"/>
        </w:rPr>
        <w:t xml:space="preserve">Barack </w:t>
      </w:r>
      <w:r>
        <w:rPr>
          <w:rFonts w:ascii="Times New Roman" w:hAnsi="Times New Roman" w:cs="Times New Roman"/>
        </w:rPr>
        <w:t>Obama is a Muslim</w:t>
      </w:r>
    </w:p>
    <w:p w:rsidR="004C4C96" w:rsidRDefault="004C4C96" w:rsidP="00B7461B">
      <w:pPr>
        <w:rPr>
          <w:rFonts w:ascii="Times New Roman" w:hAnsi="Times New Roman" w:cs="Times New Roman"/>
        </w:rPr>
      </w:pPr>
    </w:p>
    <w:p w:rsidR="00B7461B" w:rsidRDefault="00B7461B" w:rsidP="00B7461B">
      <w:pPr>
        <w:rPr>
          <w:rFonts w:ascii="Times New Roman" w:hAnsi="Times New Roman" w:cs="Times New Roman"/>
        </w:rPr>
      </w:pPr>
      <w:r>
        <w:rPr>
          <w:rFonts w:ascii="Times New Roman" w:hAnsi="Times New Roman" w:cs="Times New Roman"/>
        </w:rPr>
        <w:t xml:space="preserve">The Affordable Care Act </w:t>
      </w:r>
      <w:r w:rsidRPr="00B7461B">
        <w:rPr>
          <w:rFonts w:ascii="Times New Roman" w:hAnsi="Times New Roman" w:cs="Times New Roman"/>
        </w:rPr>
        <w:t>allows</w:t>
      </w:r>
      <w:r w:rsidRPr="00FD2413">
        <w:rPr>
          <w:rFonts w:ascii="Times New Roman" w:hAnsi="Times New Roman" w:cs="Times New Roman"/>
        </w:rPr>
        <w:t xml:space="preserve"> </w:t>
      </w:r>
      <w:r>
        <w:rPr>
          <w:rFonts w:ascii="Times New Roman" w:hAnsi="Times New Roman" w:cs="Times New Roman"/>
        </w:rPr>
        <w:t>illegal</w:t>
      </w:r>
      <w:r w:rsidRPr="00FD2413">
        <w:rPr>
          <w:rFonts w:ascii="Times New Roman" w:hAnsi="Times New Roman" w:cs="Times New Roman"/>
        </w:rPr>
        <w:t xml:space="preserve"> immigrants to receive financial help from the government to buy health insurance</w:t>
      </w:r>
    </w:p>
    <w:p w:rsidR="004C4C96" w:rsidRDefault="004C4C96" w:rsidP="003A7A46">
      <w:pPr>
        <w:rPr>
          <w:rFonts w:ascii="Times New Roman" w:hAnsi="Times New Roman" w:cs="Times New Roman"/>
        </w:rPr>
      </w:pPr>
    </w:p>
    <w:p w:rsidR="003A7A46" w:rsidRDefault="003A7A46" w:rsidP="003A7A46">
      <w:pPr>
        <w:rPr>
          <w:rFonts w:ascii="Times New Roman" w:hAnsi="Times New Roman" w:cs="Times New Roman"/>
        </w:rPr>
      </w:pPr>
      <w:r>
        <w:rPr>
          <w:rFonts w:ascii="Times New Roman" w:hAnsi="Times New Roman" w:cs="Times New Roman"/>
        </w:rPr>
        <w:t xml:space="preserve">The Affordable Care Act creates </w:t>
      </w:r>
      <w:r w:rsidRPr="00826EEA">
        <w:rPr>
          <w:rFonts w:ascii="Times New Roman" w:hAnsi="Times New Roman" w:cs="Times New Roman"/>
        </w:rPr>
        <w:t xml:space="preserve">government panels to make end-of-life decisions </w:t>
      </w:r>
    </w:p>
    <w:p w:rsidR="004C4C96" w:rsidRDefault="004C4C96" w:rsidP="003A7A46">
      <w:pPr>
        <w:rPr>
          <w:rFonts w:ascii="Times New Roman" w:hAnsi="Times New Roman" w:cs="Times New Roman"/>
        </w:rPr>
      </w:pPr>
    </w:p>
    <w:p w:rsidR="003A7A46" w:rsidRDefault="003A7A46" w:rsidP="003A7A46">
      <w:pPr>
        <w:rPr>
          <w:rFonts w:ascii="Times New Roman" w:hAnsi="Times New Roman" w:cs="Times New Roman"/>
        </w:rPr>
      </w:pPr>
      <w:r>
        <w:rPr>
          <w:rFonts w:ascii="Times New Roman" w:hAnsi="Times New Roman" w:cs="Times New Roman"/>
        </w:rPr>
        <w:t>The Affordable Care Act</w:t>
      </w:r>
      <w:r w:rsidRPr="00B369A9">
        <w:rPr>
          <w:rFonts w:ascii="Times New Roman" w:hAnsi="Times New Roman" w:cs="Times New Roman"/>
        </w:rPr>
        <w:t xml:space="preserve"> </w:t>
      </w:r>
      <w:r>
        <w:rPr>
          <w:rFonts w:ascii="Times New Roman" w:hAnsi="Times New Roman" w:cs="Times New Roman"/>
        </w:rPr>
        <w:t>l</w:t>
      </w:r>
      <w:r w:rsidRPr="00B369A9">
        <w:rPr>
          <w:rFonts w:ascii="Times New Roman" w:hAnsi="Times New Roman" w:cs="Times New Roman"/>
        </w:rPr>
        <w:t>imit</w:t>
      </w:r>
      <w:r>
        <w:rPr>
          <w:rFonts w:ascii="Times New Roman" w:hAnsi="Times New Roman" w:cs="Times New Roman"/>
        </w:rPr>
        <w:t>s</w:t>
      </w:r>
      <w:r w:rsidRPr="00B369A9">
        <w:rPr>
          <w:rFonts w:ascii="Times New Roman" w:hAnsi="Times New Roman" w:cs="Times New Roman"/>
        </w:rPr>
        <w:t xml:space="preserve"> increases in payments to Medicare providers</w:t>
      </w:r>
    </w:p>
    <w:p w:rsidR="004C4C96" w:rsidRDefault="004C4C96" w:rsidP="003A7A46">
      <w:pPr>
        <w:rPr>
          <w:rFonts w:ascii="Times New Roman" w:hAnsi="Times New Roman" w:cs="Times New Roman"/>
        </w:rPr>
      </w:pPr>
    </w:p>
    <w:p w:rsidR="003A7A46" w:rsidRDefault="003A7A46" w:rsidP="003A7A46">
      <w:pPr>
        <w:rPr>
          <w:rFonts w:ascii="Times New Roman" w:hAnsi="Times New Roman" w:cs="Times New Roman"/>
        </w:rPr>
      </w:pPr>
      <w:r>
        <w:rPr>
          <w:rFonts w:ascii="Times New Roman" w:hAnsi="Times New Roman" w:cs="Times New Roman"/>
        </w:rPr>
        <w:t>The Affordable Care Act requires insurance companies to</w:t>
      </w:r>
      <w:r w:rsidRPr="00AE2F5A">
        <w:rPr>
          <w:rFonts w:ascii="Times New Roman" w:hAnsi="Times New Roman" w:cs="Times New Roman"/>
        </w:rPr>
        <w:t xml:space="preserve"> rati</w:t>
      </w:r>
      <w:r>
        <w:rPr>
          <w:rFonts w:ascii="Times New Roman" w:hAnsi="Times New Roman" w:cs="Times New Roman"/>
        </w:rPr>
        <w:t>on health care</w:t>
      </w:r>
    </w:p>
    <w:p w:rsidR="004C4C96" w:rsidRDefault="004C4C96" w:rsidP="003A7A46">
      <w:pPr>
        <w:rPr>
          <w:rFonts w:ascii="Times New Roman" w:hAnsi="Times New Roman" w:cs="Times New Roman"/>
        </w:rPr>
      </w:pPr>
    </w:p>
    <w:p w:rsidR="003A7A46" w:rsidRDefault="003A7A46" w:rsidP="003A7A46">
      <w:pPr>
        <w:rPr>
          <w:rFonts w:ascii="Times New Roman" w:hAnsi="Times New Roman" w:cs="Times New Roman"/>
        </w:rPr>
      </w:pPr>
      <w:r>
        <w:rPr>
          <w:rFonts w:ascii="Times New Roman" w:hAnsi="Times New Roman" w:cs="Times New Roman"/>
        </w:rPr>
        <w:t>Temperatures around the world i</w:t>
      </w:r>
      <w:r w:rsidRPr="006E7B00">
        <w:rPr>
          <w:rFonts w:ascii="Times New Roman" w:hAnsi="Times New Roman" w:cs="Times New Roman"/>
        </w:rPr>
        <w:t>ncreasing on account of human activity, like burning coal and gasoline</w:t>
      </w:r>
    </w:p>
    <w:p w:rsidR="004C4C96" w:rsidRDefault="004C4C96" w:rsidP="003A7A46">
      <w:pPr>
        <w:rPr>
          <w:rFonts w:ascii="Times New Roman" w:hAnsi="Times New Roman" w:cs="Times New Roman"/>
        </w:rPr>
      </w:pPr>
    </w:p>
    <w:p w:rsidR="003A7A46" w:rsidRDefault="003A7A46" w:rsidP="003A7A46">
      <w:pPr>
        <w:rPr>
          <w:rFonts w:ascii="Times New Roman" w:hAnsi="Times New Roman" w:cs="Times New Roman"/>
        </w:rPr>
      </w:pPr>
      <w:r>
        <w:rPr>
          <w:rFonts w:ascii="Times New Roman" w:hAnsi="Times New Roman" w:cs="Times New Roman"/>
        </w:rPr>
        <w:t>Temperatures around the world are staying about the same as they</w:t>
      </w:r>
      <w:r w:rsidRPr="006E7B00">
        <w:rPr>
          <w:rFonts w:ascii="Times New Roman" w:hAnsi="Times New Roman" w:cs="Times New Roman"/>
        </w:rPr>
        <w:t xml:space="preserve"> have been</w:t>
      </w:r>
    </w:p>
    <w:p w:rsidR="004C4C96" w:rsidRDefault="004C4C96" w:rsidP="003A7A46">
      <w:pPr>
        <w:rPr>
          <w:rFonts w:ascii="Times New Roman" w:hAnsi="Times New Roman" w:cs="Times New Roman"/>
        </w:rPr>
      </w:pPr>
    </w:p>
    <w:p w:rsidR="0031754B" w:rsidRDefault="0031754B" w:rsidP="003A7A46">
      <w:pPr>
        <w:rPr>
          <w:rFonts w:ascii="Times New Roman" w:hAnsi="Times New Roman" w:cs="Times New Roman"/>
        </w:rPr>
      </w:pPr>
      <w:r>
        <w:rPr>
          <w:rFonts w:ascii="Times New Roman" w:hAnsi="Times New Roman" w:cs="Times New Roman"/>
        </w:rPr>
        <w:lastRenderedPageBreak/>
        <w:t xml:space="preserve">Climate scientists are more or less evenly divided over the question of whether temperatures around the world have been increasing.  </w:t>
      </w:r>
    </w:p>
    <w:p w:rsidR="004C4C96" w:rsidRDefault="004C4C96" w:rsidP="0031754B">
      <w:pPr>
        <w:spacing w:line="259" w:lineRule="auto"/>
        <w:rPr>
          <w:rFonts w:ascii="Times New Roman" w:hAnsi="Times New Roman" w:cs="Times New Roman"/>
        </w:rPr>
      </w:pPr>
    </w:p>
    <w:p w:rsidR="0031754B" w:rsidRDefault="0031754B" w:rsidP="0031754B">
      <w:pPr>
        <w:spacing w:line="259" w:lineRule="auto"/>
        <w:rPr>
          <w:rFonts w:ascii="Times New Roman" w:hAnsi="Times New Roman" w:cs="Times New Roman"/>
        </w:rPr>
      </w:pPr>
      <w:r w:rsidRPr="00FF023A">
        <w:rPr>
          <w:rFonts w:ascii="Times New Roman" w:hAnsi="Times New Roman" w:cs="Times New Roman"/>
        </w:rPr>
        <w:t xml:space="preserve">In the </w:t>
      </w:r>
      <w:r>
        <w:rPr>
          <w:rFonts w:ascii="Times New Roman" w:hAnsi="Times New Roman" w:cs="Times New Roman"/>
        </w:rPr>
        <w:t xml:space="preserve">2016 presidential election, President Trump won a </w:t>
      </w:r>
      <w:r w:rsidRPr="00FF023A">
        <w:rPr>
          <w:rFonts w:ascii="Times New Roman" w:hAnsi="Times New Roman" w:cs="Times New Roman"/>
        </w:rPr>
        <w:t xml:space="preserve"> maj</w:t>
      </w:r>
      <w:r>
        <w:rPr>
          <w:rFonts w:ascii="Times New Roman" w:hAnsi="Times New Roman" w:cs="Times New Roman"/>
        </w:rPr>
        <w:t>ority of the vote, if you set a</w:t>
      </w:r>
      <w:r w:rsidRPr="00FF023A">
        <w:rPr>
          <w:rFonts w:ascii="Times New Roman" w:hAnsi="Times New Roman" w:cs="Times New Roman"/>
        </w:rPr>
        <w:t>side all the votes that were cast illegally</w:t>
      </w:r>
      <w:r>
        <w:rPr>
          <w:rFonts w:ascii="Times New Roman" w:hAnsi="Times New Roman" w:cs="Times New Roman"/>
        </w:rPr>
        <w:t xml:space="preserve">.  </w:t>
      </w:r>
    </w:p>
    <w:p w:rsidR="004C4C96" w:rsidRDefault="004C4C96" w:rsidP="00BB7AF1">
      <w:pPr>
        <w:spacing w:line="259" w:lineRule="auto"/>
        <w:rPr>
          <w:rFonts w:ascii="Times New Roman" w:hAnsi="Times New Roman" w:cs="Times New Roman"/>
        </w:rPr>
      </w:pPr>
    </w:p>
    <w:p w:rsidR="0031754B" w:rsidRPr="00FF023A" w:rsidRDefault="0031754B" w:rsidP="00BB7AF1">
      <w:pPr>
        <w:spacing w:line="259" w:lineRule="auto"/>
        <w:rPr>
          <w:rFonts w:ascii="Times New Roman" w:hAnsi="Times New Roman" w:cs="Times New Roman"/>
        </w:rPr>
      </w:pPr>
      <w:r>
        <w:rPr>
          <w:rFonts w:ascii="Times New Roman" w:hAnsi="Times New Roman" w:cs="Times New Roman"/>
        </w:rPr>
        <w:t>C</w:t>
      </w:r>
      <w:r w:rsidRPr="004A47C1">
        <w:rPr>
          <w:rFonts w:ascii="Times New Roman" w:hAnsi="Times New Roman" w:cs="Times New Roman"/>
        </w:rPr>
        <w:t>hildren</w:t>
      </w:r>
      <w:r>
        <w:rPr>
          <w:rFonts w:ascii="Times New Roman" w:hAnsi="Times New Roman" w:cs="Times New Roman"/>
        </w:rPr>
        <w:t>’s vaccines</w:t>
      </w:r>
      <w:r w:rsidRPr="004A47C1">
        <w:rPr>
          <w:rFonts w:ascii="Times New Roman" w:hAnsi="Times New Roman" w:cs="Times New Roman"/>
        </w:rPr>
        <w:t xml:space="preserve"> for diseases l</w:t>
      </w:r>
      <w:r>
        <w:rPr>
          <w:rFonts w:ascii="Times New Roman" w:hAnsi="Times New Roman" w:cs="Times New Roman"/>
        </w:rPr>
        <w:t xml:space="preserve">ike measles, mumps, and rubella </w:t>
      </w:r>
      <w:r w:rsidR="00BF53E7">
        <w:rPr>
          <w:rFonts w:ascii="Times New Roman" w:hAnsi="Times New Roman" w:cs="Times New Roman"/>
        </w:rPr>
        <w:t>prevent much more illness than they cause</w:t>
      </w:r>
      <w:r w:rsidR="00BB7AF1">
        <w:rPr>
          <w:rFonts w:ascii="Times New Roman" w:hAnsi="Times New Roman" w:cs="Times New Roman"/>
        </w:rPr>
        <w:t xml:space="preserve"> </w:t>
      </w:r>
    </w:p>
    <w:p w:rsidR="0031754B" w:rsidRDefault="0031754B" w:rsidP="003A7A46">
      <w:pPr>
        <w:rPr>
          <w:rFonts w:ascii="Times New Roman" w:hAnsi="Times New Roman" w:cs="Times New Roman"/>
        </w:rPr>
      </w:pPr>
    </w:p>
    <w:p w:rsidR="003A7A46" w:rsidRDefault="003A7A46" w:rsidP="003A7A46">
      <w:pPr>
        <w:rPr>
          <w:rFonts w:ascii="Times New Roman" w:hAnsi="Times New Roman" w:cs="Times New Roman"/>
        </w:rPr>
      </w:pPr>
    </w:p>
    <w:p w:rsidR="003A7A46" w:rsidRDefault="003A7A46" w:rsidP="00B7461B">
      <w:pPr>
        <w:rPr>
          <w:rFonts w:ascii="Times New Roman" w:hAnsi="Times New Roman" w:cs="Times New Roman"/>
        </w:rPr>
      </w:pPr>
    </w:p>
    <w:p w:rsidR="00015820" w:rsidRDefault="00015820" w:rsidP="00015820">
      <w:pPr>
        <w:rPr>
          <w:rFonts w:ascii="Times New Roman" w:hAnsi="Times New Roman" w:cs="Times New Roman"/>
          <w:b/>
          <w:highlight w:val="yellow"/>
        </w:rPr>
      </w:pPr>
      <w:r>
        <w:rPr>
          <w:rFonts w:ascii="Times New Roman" w:hAnsi="Times New Roman" w:cs="Times New Roman"/>
          <w:b/>
          <w:highlight w:val="yellow"/>
        </w:rPr>
        <w:t>General Strategy</w:t>
      </w:r>
    </w:p>
    <w:p w:rsidR="00015820" w:rsidRDefault="00015820" w:rsidP="00015820">
      <w:pPr>
        <w:rPr>
          <w:rFonts w:ascii="Times New Roman" w:hAnsi="Times New Roman" w:cs="Times New Roman"/>
          <w:b/>
          <w:highlight w:val="yellow"/>
        </w:rPr>
      </w:pPr>
    </w:p>
    <w:p w:rsidR="00015820" w:rsidRDefault="00015820" w:rsidP="00015820">
      <w:pPr>
        <w:rPr>
          <w:rFonts w:ascii="Times New Roman" w:hAnsi="Times New Roman" w:cs="Times New Roman"/>
          <w:b/>
        </w:rPr>
      </w:pPr>
      <w:r>
        <w:rPr>
          <w:rFonts w:ascii="Times New Roman" w:hAnsi="Times New Roman" w:cs="Times New Roman"/>
          <w:b/>
        </w:rPr>
        <w:t xml:space="preserve">1.  Take IP std, remove DK discouraging features:  remove AFAYK, etc.  Add DK option, DK-encouraging preface.   </w:t>
      </w:r>
    </w:p>
    <w:p w:rsidR="00015820" w:rsidRDefault="00015820" w:rsidP="00015820">
      <w:pPr>
        <w:rPr>
          <w:rFonts w:ascii="Times New Roman" w:hAnsi="Times New Roman" w:cs="Times New Roman"/>
          <w:b/>
        </w:rPr>
      </w:pPr>
    </w:p>
    <w:p w:rsidR="00015820" w:rsidRDefault="00015820" w:rsidP="00015820">
      <w:pPr>
        <w:rPr>
          <w:rFonts w:ascii="Times New Roman" w:hAnsi="Times New Roman" w:cs="Times New Roman"/>
          <w:b/>
        </w:rPr>
      </w:pPr>
      <w:r w:rsidRPr="0089327C">
        <w:rPr>
          <w:rFonts w:ascii="Times New Roman" w:hAnsi="Times New Roman" w:cs="Times New Roman"/>
          <w:b/>
        </w:rPr>
        <w:t>2.</w:t>
      </w:r>
      <w:r>
        <w:rPr>
          <w:rFonts w:ascii="Times New Roman" w:hAnsi="Times New Roman" w:cs="Times New Roman"/>
          <w:b/>
        </w:rPr>
        <w:t xml:space="preserve">  Remove any IR encouraging elements.</w:t>
      </w:r>
    </w:p>
    <w:p w:rsidR="00015820" w:rsidRDefault="00015820" w:rsidP="00015820">
      <w:pPr>
        <w:rPr>
          <w:rFonts w:ascii="Times New Roman" w:hAnsi="Times New Roman" w:cs="Times New Roman"/>
          <w:b/>
        </w:rPr>
      </w:pPr>
    </w:p>
    <w:p w:rsidR="00015820" w:rsidRPr="0089327C" w:rsidRDefault="00015820" w:rsidP="00015820">
      <w:pPr>
        <w:rPr>
          <w:rFonts w:ascii="Times New Roman" w:hAnsi="Times New Roman" w:cs="Times New Roman"/>
          <w:b/>
        </w:rPr>
      </w:pPr>
      <w:r>
        <w:rPr>
          <w:rFonts w:ascii="Times New Roman" w:hAnsi="Times New Roman" w:cs="Times New Roman"/>
          <w:b/>
        </w:rPr>
        <w:t xml:space="preserve">3.  Increase # response options. </w:t>
      </w:r>
      <w:r w:rsidRPr="0089327C">
        <w:rPr>
          <w:rFonts w:ascii="Times New Roman" w:hAnsi="Times New Roman" w:cs="Times New Roman"/>
          <w:b/>
        </w:rPr>
        <w:t xml:space="preserve">  </w:t>
      </w:r>
    </w:p>
    <w:p w:rsidR="008C482C" w:rsidRPr="008C482C" w:rsidRDefault="008C482C" w:rsidP="008C482C">
      <w:pPr>
        <w:rPr>
          <w:rFonts w:ascii="Times New Roman" w:hAnsi="Times New Roman" w:cs="Times New Roman"/>
          <w:b/>
        </w:rPr>
      </w:pPr>
    </w:p>
    <w:p w:rsidR="008C482C" w:rsidRPr="008C482C" w:rsidRDefault="008C482C" w:rsidP="008C482C">
      <w:pPr>
        <w:rPr>
          <w:rFonts w:ascii="Times New Roman" w:hAnsi="Times New Roman" w:cs="Times New Roman"/>
          <w:b/>
        </w:rPr>
      </w:pPr>
    </w:p>
    <w:p w:rsidR="008C482C" w:rsidRPr="008C482C" w:rsidRDefault="008C482C" w:rsidP="008C482C">
      <w:pPr>
        <w:rPr>
          <w:rFonts w:ascii="Times New Roman" w:hAnsi="Times New Roman" w:cs="Times New Roman"/>
          <w:b/>
        </w:rPr>
      </w:pPr>
    </w:p>
    <w:p w:rsidR="008C482C" w:rsidRPr="008C482C" w:rsidRDefault="008C482C" w:rsidP="008C482C">
      <w:pPr>
        <w:rPr>
          <w:rFonts w:ascii="Times New Roman" w:hAnsi="Times New Roman" w:cs="Times New Roman"/>
          <w:b/>
        </w:rPr>
      </w:pPr>
      <w:r w:rsidRPr="008C482C">
        <w:rPr>
          <w:rFonts w:ascii="Times New Roman" w:hAnsi="Times New Roman" w:cs="Times New Roman"/>
          <w:b/>
        </w:rPr>
        <w:t>Obama’s birthplace</w:t>
      </w:r>
    </w:p>
    <w:p w:rsidR="008C482C" w:rsidRPr="008C482C" w:rsidRDefault="008C482C" w:rsidP="008C482C">
      <w:pPr>
        <w:rPr>
          <w:rFonts w:ascii="Times New Roman" w:hAnsi="Times New Roman" w:cs="Times New Roman"/>
          <w:b/>
        </w:rPr>
      </w:pPr>
    </w:p>
    <w:p w:rsidR="008C482C" w:rsidRPr="008C482C" w:rsidRDefault="008C482C" w:rsidP="008C482C">
      <w:pPr>
        <w:rPr>
          <w:rFonts w:ascii="Times New Roman" w:hAnsi="Times New Roman" w:cs="Times New Roman"/>
          <w:b/>
        </w:rPr>
      </w:pPr>
    </w:p>
    <w:p w:rsidR="008C482C" w:rsidRPr="006E5134" w:rsidRDefault="008C482C" w:rsidP="008C482C">
      <w:pPr>
        <w:rPr>
          <w:rFonts w:ascii="Times New Roman" w:hAnsi="Times New Roman" w:cs="Times New Roman"/>
          <w:b/>
        </w:rPr>
      </w:pPr>
      <w:r w:rsidRPr="006E5134">
        <w:rPr>
          <w:rFonts w:ascii="Times New Roman" w:hAnsi="Times New Roman" w:cs="Times New Roman"/>
          <w:b/>
        </w:rPr>
        <w:t>IP Standard</w:t>
      </w:r>
    </w:p>
    <w:p w:rsidR="008C482C" w:rsidRDefault="008C482C" w:rsidP="008C482C">
      <w:pPr>
        <w:rPr>
          <w:rFonts w:ascii="Times New Roman" w:hAnsi="Times New Roman" w:cs="Times New Roman"/>
        </w:rPr>
      </w:pPr>
    </w:p>
    <w:p w:rsidR="008C482C" w:rsidRPr="006E5134" w:rsidRDefault="008C482C" w:rsidP="008C482C">
      <w:pPr>
        <w:rPr>
          <w:rFonts w:ascii="Times New Roman" w:hAnsi="Times New Roman" w:cs="Times New Roman"/>
        </w:rPr>
      </w:pPr>
      <w:r w:rsidRPr="006E5134">
        <w:rPr>
          <w:rFonts w:ascii="Times New Roman" w:hAnsi="Times New Roman" w:cs="Times New Roman"/>
        </w:rPr>
        <w:t>According to the Constitution, American presidents must be “natural born citizens.”</w:t>
      </w:r>
      <w:ins w:id="33" w:author="Luskin, Robert C" w:date="2017-07-05T17:39:00Z">
        <w:r w:rsidR="007E7742">
          <w:rPr>
            <w:rFonts w:ascii="Times New Roman" w:hAnsi="Times New Roman" w:cs="Times New Roman"/>
          </w:rPr>
          <w:t xml:space="preserve"> </w:t>
        </w:r>
      </w:ins>
      <w:r w:rsidRPr="006E5134">
        <w:rPr>
          <w:rFonts w:ascii="Times New Roman" w:hAnsi="Times New Roman" w:cs="Times New Roman"/>
        </w:rPr>
        <w:t xml:space="preserve"> Some people say Barack Obama was not born in the United States, but was born in another country. </w:t>
      </w:r>
      <w:ins w:id="34" w:author="Luskin, Robert C" w:date="2017-07-05T17:40:00Z">
        <w:r w:rsidR="007E7742">
          <w:rPr>
            <w:rFonts w:ascii="Times New Roman" w:hAnsi="Times New Roman" w:cs="Times New Roman"/>
          </w:rPr>
          <w:t xml:space="preserve"> </w:t>
        </w:r>
      </w:ins>
      <w:r w:rsidRPr="006E5134">
        <w:rPr>
          <w:rFonts w:ascii="Times New Roman" w:hAnsi="Times New Roman" w:cs="Times New Roman"/>
        </w:rPr>
        <w:t xml:space="preserve">Do you think Barack Obama was </w:t>
      </w:r>
      <w:ins w:id="35" w:author="Luskin, Robert C" w:date="2017-07-05T17:40:00Z">
        <w:r w:rsidR="007E7742">
          <w:rPr>
            <w:rFonts w:ascii="Times New Roman" w:hAnsi="Times New Roman" w:cs="Times New Roman"/>
          </w:rPr>
          <w:t xml:space="preserve">born in </w:t>
        </w:r>
      </w:ins>
      <w:r w:rsidRPr="006E5134">
        <w:rPr>
          <w:rFonts w:ascii="Times New Roman" w:hAnsi="Times New Roman" w:cs="Times New Roman"/>
        </w:rPr>
        <w:t>…?</w:t>
      </w:r>
    </w:p>
    <w:p w:rsidR="008C482C" w:rsidRPr="006805F5" w:rsidRDefault="007E7742" w:rsidP="008C482C">
      <w:pPr>
        <w:pStyle w:val="ListParagraph"/>
        <w:numPr>
          <w:ilvl w:val="0"/>
          <w:numId w:val="3"/>
        </w:numPr>
        <w:spacing w:after="0" w:line="240" w:lineRule="auto"/>
        <w:rPr>
          <w:rFonts w:ascii="Times New Roman" w:hAnsi="Times New Roman" w:cs="Times New Roman"/>
        </w:rPr>
      </w:pPr>
      <w:ins w:id="36" w:author="Luskin, Robert C" w:date="2017-07-05T17:40:00Z">
        <w:r>
          <w:rPr>
            <w:rFonts w:ascii="Times New Roman" w:hAnsi="Times New Roman" w:cs="Times New Roman"/>
          </w:rPr>
          <w:t>T</w:t>
        </w:r>
      </w:ins>
      <w:del w:id="37" w:author="Luskin, Robert C" w:date="2017-07-05T17:40:00Z">
        <w:r w:rsidR="008C482C" w:rsidDel="007E7742">
          <w:rPr>
            <w:rFonts w:ascii="Times New Roman" w:hAnsi="Times New Roman" w:cs="Times New Roman"/>
          </w:rPr>
          <w:delText>B</w:delText>
        </w:r>
        <w:r w:rsidR="008C482C" w:rsidRPr="006805F5" w:rsidDel="007E7742">
          <w:rPr>
            <w:rFonts w:ascii="Times New Roman" w:hAnsi="Times New Roman" w:cs="Times New Roman"/>
          </w:rPr>
          <w:delText>orn in t</w:delText>
        </w:r>
      </w:del>
      <w:r w:rsidR="008C482C" w:rsidRPr="006805F5">
        <w:rPr>
          <w:rFonts w:ascii="Times New Roman" w:hAnsi="Times New Roman" w:cs="Times New Roman"/>
        </w:rPr>
        <w:t xml:space="preserve">he US </w:t>
      </w:r>
    </w:p>
    <w:p w:rsidR="008C482C" w:rsidRPr="006752F1" w:rsidRDefault="007E7742" w:rsidP="008C482C">
      <w:pPr>
        <w:pStyle w:val="ListParagraph"/>
        <w:numPr>
          <w:ilvl w:val="0"/>
          <w:numId w:val="3"/>
        </w:numPr>
        <w:spacing w:after="0" w:line="240" w:lineRule="auto"/>
        <w:rPr>
          <w:rFonts w:ascii="Times New Roman" w:hAnsi="Times New Roman" w:cs="Times New Roman"/>
        </w:rPr>
      </w:pPr>
      <w:ins w:id="38" w:author="Luskin, Robert C" w:date="2017-07-05T17:40:00Z">
        <w:r>
          <w:rPr>
            <w:rFonts w:ascii="Times New Roman" w:hAnsi="Times New Roman" w:cs="Times New Roman"/>
          </w:rPr>
          <w:t>A</w:t>
        </w:r>
      </w:ins>
      <w:del w:id="39" w:author="Luskin, Robert C" w:date="2017-07-05T17:40:00Z">
        <w:r w:rsidR="008C482C" w:rsidDel="007E7742">
          <w:rPr>
            <w:rFonts w:ascii="Times New Roman" w:hAnsi="Times New Roman" w:cs="Times New Roman"/>
          </w:rPr>
          <w:delText>Born in a</w:delText>
        </w:r>
      </w:del>
      <w:r w:rsidR="008C482C">
        <w:rPr>
          <w:rFonts w:ascii="Times New Roman" w:hAnsi="Times New Roman" w:cs="Times New Roman"/>
        </w:rPr>
        <w:t>nother country</w:t>
      </w:r>
    </w:p>
    <w:p w:rsidR="008C482C" w:rsidRDefault="008C482C" w:rsidP="008C482C">
      <w:pPr>
        <w:rPr>
          <w:rFonts w:ascii="Times New Roman" w:hAnsi="Times New Roman" w:cs="Times New Roman"/>
        </w:rPr>
      </w:pPr>
    </w:p>
    <w:p w:rsidR="008C482C" w:rsidRDefault="008C482C" w:rsidP="008C482C">
      <w:pPr>
        <w:rPr>
          <w:rFonts w:ascii="Times New Roman" w:hAnsi="Times New Roman" w:cs="Times New Roman"/>
        </w:rPr>
      </w:pPr>
      <w:r>
        <w:rPr>
          <w:rFonts w:ascii="Times New Roman" w:hAnsi="Times New Roman" w:cs="Times New Roman"/>
        </w:rPr>
        <w:t>Vs.</w:t>
      </w:r>
    </w:p>
    <w:p w:rsidR="008C482C" w:rsidRDefault="008C482C" w:rsidP="008C482C">
      <w:pPr>
        <w:rPr>
          <w:rFonts w:ascii="Times New Roman" w:hAnsi="Times New Roman" w:cs="Times New Roman"/>
        </w:rPr>
      </w:pPr>
    </w:p>
    <w:p w:rsidR="008C482C" w:rsidRPr="006E5134" w:rsidRDefault="008C482C" w:rsidP="008C482C">
      <w:pPr>
        <w:rPr>
          <w:rFonts w:ascii="Times New Roman" w:hAnsi="Times New Roman" w:cs="Times New Roman"/>
        </w:rPr>
      </w:pPr>
      <w:r>
        <w:rPr>
          <w:rFonts w:ascii="Times New Roman" w:hAnsi="Times New Roman" w:cs="Times New Roman"/>
        </w:rPr>
        <w:t xml:space="preserve">1.  </w:t>
      </w:r>
      <w:r w:rsidRPr="006E5134">
        <w:rPr>
          <w:rFonts w:ascii="Times New Roman" w:hAnsi="Times New Roman" w:cs="Times New Roman"/>
        </w:rPr>
        <w:t xml:space="preserve">Some people say Barack Obama was not born in the United States, but was born in another country. </w:t>
      </w:r>
      <w:r>
        <w:rPr>
          <w:rFonts w:ascii="Times New Roman" w:hAnsi="Times New Roman" w:cs="Times New Roman"/>
        </w:rPr>
        <w:t xml:space="preserve">Was he </w:t>
      </w:r>
      <w:r w:rsidR="002D61F7">
        <w:rPr>
          <w:rFonts w:ascii="Times New Roman" w:hAnsi="Times New Roman" w:cs="Times New Roman"/>
        </w:rPr>
        <w:t xml:space="preserve">born in </w:t>
      </w:r>
      <w:r w:rsidRPr="006E5134">
        <w:rPr>
          <w:rFonts w:ascii="Times New Roman" w:hAnsi="Times New Roman" w:cs="Times New Roman"/>
        </w:rPr>
        <w:t>…?</w:t>
      </w:r>
    </w:p>
    <w:p w:rsidR="008C482C" w:rsidRPr="006805F5" w:rsidRDefault="002D61F7" w:rsidP="008C482C">
      <w:pPr>
        <w:pStyle w:val="ListParagraph"/>
        <w:numPr>
          <w:ilvl w:val="0"/>
          <w:numId w:val="29"/>
        </w:numPr>
        <w:spacing w:after="0" w:line="240" w:lineRule="auto"/>
        <w:rPr>
          <w:rFonts w:ascii="Times New Roman" w:hAnsi="Times New Roman" w:cs="Times New Roman"/>
        </w:rPr>
      </w:pPr>
      <w:r>
        <w:rPr>
          <w:rFonts w:ascii="Times New Roman" w:hAnsi="Times New Roman" w:cs="Times New Roman"/>
        </w:rPr>
        <w:t>T</w:t>
      </w:r>
      <w:r w:rsidR="008C482C" w:rsidRPr="006805F5">
        <w:rPr>
          <w:rFonts w:ascii="Times New Roman" w:hAnsi="Times New Roman" w:cs="Times New Roman"/>
        </w:rPr>
        <w:t xml:space="preserve">he US </w:t>
      </w:r>
    </w:p>
    <w:p w:rsidR="008C482C" w:rsidRDefault="002D61F7" w:rsidP="008C482C">
      <w:pPr>
        <w:pStyle w:val="ListParagraph"/>
        <w:numPr>
          <w:ilvl w:val="0"/>
          <w:numId w:val="29"/>
        </w:numPr>
        <w:spacing w:after="0" w:line="240" w:lineRule="auto"/>
        <w:rPr>
          <w:rFonts w:ascii="Times New Roman" w:hAnsi="Times New Roman" w:cs="Times New Roman"/>
        </w:rPr>
      </w:pPr>
      <w:r>
        <w:rPr>
          <w:rFonts w:ascii="Times New Roman" w:hAnsi="Times New Roman" w:cs="Times New Roman"/>
        </w:rPr>
        <w:t>A</w:t>
      </w:r>
      <w:r w:rsidR="008C482C">
        <w:rPr>
          <w:rFonts w:ascii="Times New Roman" w:hAnsi="Times New Roman" w:cs="Times New Roman"/>
        </w:rPr>
        <w:t>nother country</w:t>
      </w:r>
    </w:p>
    <w:p w:rsidR="008C482C" w:rsidRDefault="008C482C" w:rsidP="008C482C">
      <w:pPr>
        <w:pStyle w:val="ListParagraph"/>
        <w:numPr>
          <w:ilvl w:val="0"/>
          <w:numId w:val="29"/>
        </w:numPr>
        <w:spacing w:after="0" w:line="240" w:lineRule="auto"/>
        <w:rPr>
          <w:rFonts w:ascii="Times New Roman" w:hAnsi="Times New Roman" w:cs="Times New Roman"/>
        </w:rPr>
      </w:pPr>
      <w:r>
        <w:rPr>
          <w:rFonts w:ascii="Times New Roman" w:hAnsi="Times New Roman" w:cs="Times New Roman"/>
        </w:rPr>
        <w:t>DK (plus DK pref)</w:t>
      </w:r>
    </w:p>
    <w:p w:rsidR="008C482C" w:rsidRDefault="008C482C" w:rsidP="008C482C">
      <w:pPr>
        <w:rPr>
          <w:rFonts w:ascii="Times New Roman" w:hAnsi="Times New Roman" w:cs="Times New Roman"/>
        </w:rPr>
      </w:pPr>
    </w:p>
    <w:p w:rsidR="008C482C" w:rsidRPr="006E5134" w:rsidRDefault="008C482C" w:rsidP="008C482C">
      <w:pPr>
        <w:rPr>
          <w:rFonts w:ascii="Times New Roman" w:hAnsi="Times New Roman" w:cs="Times New Roman"/>
        </w:rPr>
      </w:pPr>
      <w:r>
        <w:rPr>
          <w:rFonts w:ascii="Times New Roman" w:hAnsi="Times New Roman" w:cs="Times New Roman"/>
        </w:rPr>
        <w:t xml:space="preserve">2. Was </w:t>
      </w:r>
      <w:r w:rsidRPr="006E5134">
        <w:rPr>
          <w:rFonts w:ascii="Times New Roman" w:hAnsi="Times New Roman" w:cs="Times New Roman"/>
        </w:rPr>
        <w:t xml:space="preserve">Barack </w:t>
      </w:r>
      <w:r>
        <w:rPr>
          <w:rFonts w:ascii="Times New Roman" w:hAnsi="Times New Roman" w:cs="Times New Roman"/>
        </w:rPr>
        <w:t>Obama</w:t>
      </w:r>
      <w:r w:rsidRPr="006E5134">
        <w:rPr>
          <w:rFonts w:ascii="Times New Roman" w:hAnsi="Times New Roman" w:cs="Times New Roman"/>
        </w:rPr>
        <w:t xml:space="preserve"> </w:t>
      </w:r>
      <w:r w:rsidR="002D61F7">
        <w:rPr>
          <w:rFonts w:ascii="Times New Roman" w:hAnsi="Times New Roman" w:cs="Times New Roman"/>
        </w:rPr>
        <w:t>born in</w:t>
      </w:r>
      <w:r w:rsidRPr="006E5134">
        <w:rPr>
          <w:rFonts w:ascii="Times New Roman" w:hAnsi="Times New Roman" w:cs="Times New Roman"/>
        </w:rPr>
        <w:t>…?</w:t>
      </w:r>
    </w:p>
    <w:p w:rsidR="008C482C" w:rsidRPr="006805F5" w:rsidRDefault="008C482C" w:rsidP="008C482C">
      <w:pPr>
        <w:pStyle w:val="ListParagraph"/>
        <w:numPr>
          <w:ilvl w:val="0"/>
          <w:numId w:val="30"/>
        </w:numPr>
        <w:spacing w:after="0" w:line="240" w:lineRule="auto"/>
        <w:rPr>
          <w:rFonts w:ascii="Times New Roman" w:hAnsi="Times New Roman" w:cs="Times New Roman"/>
        </w:rPr>
      </w:pPr>
      <w:r w:rsidRPr="006805F5">
        <w:rPr>
          <w:rFonts w:ascii="Times New Roman" w:hAnsi="Times New Roman" w:cs="Times New Roman"/>
        </w:rPr>
        <w:t xml:space="preserve">the US </w:t>
      </w:r>
    </w:p>
    <w:p w:rsidR="008C482C" w:rsidRDefault="002D61F7" w:rsidP="008C482C">
      <w:pPr>
        <w:pStyle w:val="ListParagraph"/>
        <w:numPr>
          <w:ilvl w:val="0"/>
          <w:numId w:val="30"/>
        </w:numPr>
        <w:spacing w:after="0" w:line="240" w:lineRule="auto"/>
        <w:rPr>
          <w:rFonts w:ascii="Times New Roman" w:hAnsi="Times New Roman" w:cs="Times New Roman"/>
        </w:rPr>
      </w:pPr>
      <w:r>
        <w:rPr>
          <w:rFonts w:ascii="Times New Roman" w:hAnsi="Times New Roman" w:cs="Times New Roman"/>
        </w:rPr>
        <w:t>A</w:t>
      </w:r>
      <w:r w:rsidR="008C482C">
        <w:rPr>
          <w:rFonts w:ascii="Times New Roman" w:hAnsi="Times New Roman" w:cs="Times New Roman"/>
        </w:rPr>
        <w:t>nother country</w:t>
      </w:r>
    </w:p>
    <w:p w:rsidR="008C482C" w:rsidRDefault="008C482C" w:rsidP="008C482C">
      <w:pPr>
        <w:pStyle w:val="ListParagraph"/>
        <w:numPr>
          <w:ilvl w:val="0"/>
          <w:numId w:val="30"/>
        </w:numPr>
        <w:spacing w:after="0" w:line="240" w:lineRule="auto"/>
        <w:rPr>
          <w:rFonts w:ascii="Times New Roman" w:hAnsi="Times New Roman" w:cs="Times New Roman"/>
        </w:rPr>
      </w:pPr>
      <w:r>
        <w:rPr>
          <w:rFonts w:ascii="Times New Roman" w:hAnsi="Times New Roman" w:cs="Times New Roman"/>
        </w:rPr>
        <w:t>DK (plus DK pref)</w:t>
      </w:r>
    </w:p>
    <w:p w:rsidR="008C482C" w:rsidRPr="006752F1" w:rsidRDefault="008C482C" w:rsidP="008C482C">
      <w:pPr>
        <w:pStyle w:val="ListParagraph"/>
        <w:spacing w:after="0" w:line="240" w:lineRule="auto"/>
        <w:rPr>
          <w:rFonts w:ascii="Times New Roman" w:hAnsi="Times New Roman" w:cs="Times New Roman"/>
        </w:rPr>
      </w:pPr>
    </w:p>
    <w:p w:rsidR="008C482C" w:rsidRPr="006E5134" w:rsidDel="007E7742" w:rsidRDefault="008C482C" w:rsidP="008C482C">
      <w:pPr>
        <w:rPr>
          <w:del w:id="40" w:author="Luskin, Robert C" w:date="2017-07-05T17:41:00Z"/>
          <w:rFonts w:ascii="Times New Roman" w:hAnsi="Times New Roman" w:cs="Times New Roman"/>
        </w:rPr>
      </w:pPr>
      <w:del w:id="41" w:author="Luskin, Robert C" w:date="2017-07-05T17:41:00Z">
        <w:r w:rsidDel="007E7742">
          <w:rPr>
            <w:rFonts w:ascii="Times New Roman" w:hAnsi="Times New Roman" w:cs="Times New Roman"/>
          </w:rPr>
          <w:delText>3.</w:delText>
        </w:r>
        <w:r w:rsidRPr="008C482C" w:rsidDel="007E7742">
          <w:rPr>
            <w:rFonts w:ascii="Times New Roman" w:hAnsi="Times New Roman" w:cs="Times New Roman"/>
          </w:rPr>
          <w:delText xml:space="preserve"> </w:delText>
        </w:r>
        <w:r w:rsidRPr="006E5134" w:rsidDel="007E7742">
          <w:rPr>
            <w:rFonts w:ascii="Times New Roman" w:hAnsi="Times New Roman" w:cs="Times New Roman"/>
          </w:rPr>
          <w:delText>Was Barack Obama born in …?</w:delText>
        </w:r>
        <w:r w:rsidDel="007E7742">
          <w:rPr>
            <w:rFonts w:ascii="Times New Roman" w:hAnsi="Times New Roman" w:cs="Times New Roman"/>
          </w:rPr>
          <w:delText xml:space="preserve">  </w:delText>
        </w:r>
        <w:r w:rsidRPr="008C482C" w:rsidDel="007E7742">
          <w:rPr>
            <w:rFonts w:ascii="Times New Roman" w:hAnsi="Times New Roman" w:cs="Times New Roman"/>
            <w:b/>
          </w:rPr>
          <w:delText>(GS)</w:delText>
        </w:r>
      </w:del>
    </w:p>
    <w:p w:rsidR="008C482C" w:rsidRPr="008C482C" w:rsidDel="007E7742" w:rsidRDefault="008C482C" w:rsidP="008C482C">
      <w:pPr>
        <w:pStyle w:val="ListParagraph"/>
        <w:numPr>
          <w:ilvl w:val="0"/>
          <w:numId w:val="2"/>
        </w:numPr>
        <w:rPr>
          <w:del w:id="42" w:author="Luskin, Robert C" w:date="2017-07-05T17:41:00Z"/>
          <w:rFonts w:ascii="Times New Roman" w:hAnsi="Times New Roman" w:cs="Times New Roman"/>
          <w:b/>
        </w:rPr>
      </w:pPr>
      <w:del w:id="43" w:author="Luskin, Robert C" w:date="2017-07-05T17:41:00Z">
        <w:r w:rsidRPr="008C482C" w:rsidDel="007E7742">
          <w:rPr>
            <w:rFonts w:ascii="Times New Roman" w:hAnsi="Times New Roman" w:cs="Times New Roman"/>
            <w:b/>
            <w:highlight w:val="yellow"/>
          </w:rPr>
          <w:lastRenderedPageBreak/>
          <w:delText>[Randomize]</w:delText>
        </w:r>
      </w:del>
    </w:p>
    <w:p w:rsidR="008C482C" w:rsidDel="007E7742" w:rsidRDefault="002D61F7" w:rsidP="008C482C">
      <w:pPr>
        <w:pStyle w:val="ListParagraph"/>
        <w:numPr>
          <w:ilvl w:val="0"/>
          <w:numId w:val="2"/>
        </w:numPr>
        <w:spacing w:after="0" w:line="240" w:lineRule="auto"/>
        <w:rPr>
          <w:del w:id="44" w:author="Luskin, Robert C" w:date="2017-07-05T17:41:00Z"/>
          <w:rFonts w:ascii="Times New Roman" w:hAnsi="Times New Roman" w:cs="Times New Roman"/>
        </w:rPr>
      </w:pPr>
      <w:del w:id="45" w:author="Luskin, Robert C" w:date="2017-07-05T17:41:00Z">
        <w:r w:rsidDel="007E7742">
          <w:rPr>
            <w:rFonts w:ascii="Times New Roman" w:hAnsi="Times New Roman" w:cs="Times New Roman"/>
          </w:rPr>
          <w:delText>T</w:delText>
        </w:r>
        <w:r w:rsidR="008C482C" w:rsidRPr="006752F1" w:rsidDel="007E7742">
          <w:rPr>
            <w:rFonts w:ascii="Times New Roman" w:hAnsi="Times New Roman" w:cs="Times New Roman"/>
          </w:rPr>
          <w:delText>he US</w:delText>
        </w:r>
      </w:del>
    </w:p>
    <w:p w:rsidR="008C482C" w:rsidDel="007E7742" w:rsidRDefault="008C482C" w:rsidP="008C482C">
      <w:pPr>
        <w:pStyle w:val="ListParagraph"/>
        <w:numPr>
          <w:ilvl w:val="0"/>
          <w:numId w:val="2"/>
        </w:numPr>
        <w:spacing w:after="0" w:line="240" w:lineRule="auto"/>
        <w:rPr>
          <w:del w:id="46" w:author="Luskin, Robert C" w:date="2017-07-05T17:41:00Z"/>
          <w:rFonts w:ascii="Times New Roman" w:hAnsi="Times New Roman" w:cs="Times New Roman"/>
        </w:rPr>
      </w:pPr>
      <w:del w:id="47" w:author="Luskin, Robert C" w:date="2017-07-05T17:41:00Z">
        <w:r w:rsidRPr="006E5134" w:rsidDel="007E7742">
          <w:rPr>
            <w:rFonts w:ascii="Times New Roman" w:hAnsi="Times New Roman" w:cs="Times New Roman"/>
          </w:rPr>
          <w:delText>Kenya</w:delText>
        </w:r>
      </w:del>
    </w:p>
    <w:p w:rsidR="008C482C" w:rsidDel="007E7742" w:rsidRDefault="008C482C" w:rsidP="008C482C">
      <w:pPr>
        <w:pStyle w:val="ListParagraph"/>
        <w:numPr>
          <w:ilvl w:val="0"/>
          <w:numId w:val="2"/>
        </w:numPr>
        <w:spacing w:after="0" w:line="240" w:lineRule="auto"/>
        <w:rPr>
          <w:del w:id="48" w:author="Luskin, Robert C" w:date="2017-07-05T17:41:00Z"/>
          <w:rFonts w:ascii="Times New Roman" w:hAnsi="Times New Roman" w:cs="Times New Roman"/>
        </w:rPr>
      </w:pPr>
      <w:del w:id="49" w:author="Luskin, Robert C" w:date="2017-07-05T17:41:00Z">
        <w:r w:rsidDel="007E7742">
          <w:rPr>
            <w:rFonts w:ascii="Times New Roman" w:hAnsi="Times New Roman" w:cs="Times New Roman"/>
          </w:rPr>
          <w:delText>Indonesia</w:delText>
        </w:r>
      </w:del>
    </w:p>
    <w:p w:rsidR="008C482C" w:rsidDel="007E7742" w:rsidRDefault="008C482C" w:rsidP="008C482C">
      <w:pPr>
        <w:pStyle w:val="ListParagraph"/>
        <w:numPr>
          <w:ilvl w:val="0"/>
          <w:numId w:val="2"/>
        </w:numPr>
        <w:spacing w:after="0" w:line="240" w:lineRule="auto"/>
        <w:rPr>
          <w:del w:id="50" w:author="Luskin, Robert C" w:date="2017-07-05T17:41:00Z"/>
          <w:rFonts w:ascii="Times New Roman" w:hAnsi="Times New Roman" w:cs="Times New Roman"/>
        </w:rPr>
      </w:pPr>
      <w:del w:id="51" w:author="Luskin, Robert C" w:date="2017-07-05T17:41:00Z">
        <w:r w:rsidDel="007E7742">
          <w:rPr>
            <w:rFonts w:ascii="Times New Roman" w:hAnsi="Times New Roman" w:cs="Times New Roman"/>
          </w:rPr>
          <w:delText>Another country</w:delText>
        </w:r>
      </w:del>
    </w:p>
    <w:p w:rsidR="008C482C" w:rsidRPr="006E5134" w:rsidDel="007E7742" w:rsidRDefault="008C482C" w:rsidP="008C482C">
      <w:pPr>
        <w:pStyle w:val="ListParagraph"/>
        <w:numPr>
          <w:ilvl w:val="0"/>
          <w:numId w:val="2"/>
        </w:numPr>
        <w:spacing w:after="0" w:line="240" w:lineRule="auto"/>
        <w:rPr>
          <w:del w:id="52" w:author="Luskin, Robert C" w:date="2017-07-05T17:41:00Z"/>
          <w:rFonts w:ascii="Times New Roman" w:hAnsi="Times New Roman" w:cs="Times New Roman"/>
        </w:rPr>
      </w:pPr>
      <w:del w:id="53" w:author="Luskin, Robert C" w:date="2017-07-05T17:41:00Z">
        <w:r w:rsidRPr="006E5134" w:rsidDel="007E7742">
          <w:rPr>
            <w:rFonts w:ascii="Times New Roman" w:hAnsi="Times New Roman" w:cs="Times New Roman"/>
          </w:rPr>
          <w:delText>Don’t Know</w:delText>
        </w:r>
        <w:r w:rsidDel="007E7742">
          <w:rPr>
            <w:rFonts w:ascii="Times New Roman" w:hAnsi="Times New Roman" w:cs="Times New Roman"/>
          </w:rPr>
          <w:delText xml:space="preserve"> (plus DK pref)</w:delText>
        </w:r>
      </w:del>
    </w:p>
    <w:p w:rsidR="008C482C" w:rsidDel="007E7742" w:rsidRDefault="008C482C" w:rsidP="008C482C">
      <w:pPr>
        <w:rPr>
          <w:del w:id="54" w:author="Luskin, Robert C" w:date="2017-07-05T17:41:00Z"/>
          <w:rFonts w:ascii="Times New Roman" w:hAnsi="Times New Roman" w:cs="Times New Roman"/>
        </w:rPr>
      </w:pPr>
    </w:p>
    <w:p w:rsidR="008C482C" w:rsidRDefault="008C482C" w:rsidP="008C482C">
      <w:pPr>
        <w:rPr>
          <w:rFonts w:ascii="Times New Roman" w:hAnsi="Times New Roman" w:cs="Times New Roman"/>
        </w:rPr>
      </w:pPr>
    </w:p>
    <w:p w:rsidR="008C482C" w:rsidRDefault="008C482C" w:rsidP="008C482C">
      <w:pPr>
        <w:rPr>
          <w:rFonts w:ascii="Times New Roman" w:hAnsi="Times New Roman" w:cs="Times New Roman"/>
          <w:b/>
        </w:rPr>
      </w:pPr>
    </w:p>
    <w:p w:rsidR="008C482C" w:rsidRDefault="008C482C" w:rsidP="008C482C">
      <w:pPr>
        <w:rPr>
          <w:rFonts w:ascii="Times New Roman" w:hAnsi="Times New Roman" w:cs="Times New Roman"/>
          <w:b/>
        </w:rPr>
      </w:pPr>
      <w:r w:rsidRPr="006E5134">
        <w:rPr>
          <w:rFonts w:ascii="Times New Roman" w:hAnsi="Times New Roman" w:cs="Times New Roman"/>
          <w:b/>
          <w:highlight w:val="yellow"/>
        </w:rPr>
        <w:t>Obama Religion</w:t>
      </w:r>
    </w:p>
    <w:p w:rsidR="008C482C" w:rsidRDefault="008C482C" w:rsidP="008C482C">
      <w:pPr>
        <w:rPr>
          <w:rFonts w:ascii="Times New Roman" w:hAnsi="Times New Roman" w:cs="Times New Roman"/>
          <w:b/>
        </w:rPr>
      </w:pPr>
    </w:p>
    <w:p w:rsidR="008C482C" w:rsidRPr="00720066" w:rsidRDefault="008C482C" w:rsidP="008C482C">
      <w:pPr>
        <w:rPr>
          <w:rFonts w:ascii="Times New Roman" w:hAnsi="Times New Roman" w:cs="Times New Roman"/>
        </w:rPr>
      </w:pPr>
      <w:r w:rsidRPr="006E5134">
        <w:rPr>
          <w:rFonts w:ascii="Times New Roman" w:hAnsi="Times New Roman" w:cs="Times New Roman"/>
          <w:b/>
        </w:rPr>
        <w:t>IP Standard</w:t>
      </w:r>
    </w:p>
    <w:p w:rsidR="008C482C" w:rsidRPr="00720066" w:rsidRDefault="008C482C" w:rsidP="008C482C">
      <w:pPr>
        <w:rPr>
          <w:rFonts w:ascii="Times New Roman" w:hAnsi="Times New Roman" w:cs="Times New Roman"/>
        </w:rPr>
      </w:pPr>
    </w:p>
    <w:p w:rsidR="008C482C" w:rsidRPr="006E5134" w:rsidRDefault="008C482C" w:rsidP="008C482C">
      <w:pPr>
        <w:rPr>
          <w:rFonts w:ascii="Times New Roman" w:hAnsi="Times New Roman" w:cs="Times New Roman"/>
        </w:rPr>
      </w:pPr>
      <w:r w:rsidRPr="006E5134">
        <w:rPr>
          <w:rFonts w:ascii="Times New Roman" w:hAnsi="Times New Roman" w:cs="Times New Roman"/>
        </w:rPr>
        <w:t>Do you personally believe that Barack Obama is a …?</w:t>
      </w:r>
    </w:p>
    <w:p w:rsidR="008C482C" w:rsidRDefault="008C482C" w:rsidP="008C482C">
      <w:pPr>
        <w:pStyle w:val="ListParagraph"/>
        <w:numPr>
          <w:ilvl w:val="0"/>
          <w:numId w:val="14"/>
        </w:numPr>
        <w:spacing w:after="0" w:line="240" w:lineRule="auto"/>
        <w:rPr>
          <w:rFonts w:ascii="Times New Roman" w:hAnsi="Times New Roman" w:cs="Times New Roman"/>
        </w:rPr>
      </w:pPr>
      <w:r w:rsidRPr="006E5134">
        <w:rPr>
          <w:rFonts w:ascii="Times New Roman" w:hAnsi="Times New Roman" w:cs="Times New Roman"/>
        </w:rPr>
        <w:t>Muslim</w:t>
      </w:r>
    </w:p>
    <w:p w:rsidR="008C482C" w:rsidRPr="006E5134" w:rsidRDefault="008C482C" w:rsidP="008C482C">
      <w:pPr>
        <w:pStyle w:val="ListParagraph"/>
        <w:numPr>
          <w:ilvl w:val="0"/>
          <w:numId w:val="14"/>
        </w:numPr>
        <w:spacing w:after="0" w:line="240" w:lineRule="auto"/>
        <w:rPr>
          <w:rFonts w:ascii="Times New Roman" w:hAnsi="Times New Roman" w:cs="Times New Roman"/>
        </w:rPr>
      </w:pPr>
      <w:r w:rsidRPr="006E5134">
        <w:rPr>
          <w:rFonts w:ascii="Times New Roman" w:hAnsi="Times New Roman" w:cs="Times New Roman"/>
        </w:rPr>
        <w:t>Christian</w:t>
      </w:r>
    </w:p>
    <w:p w:rsidR="008C482C" w:rsidRDefault="008C482C" w:rsidP="008C482C">
      <w:pPr>
        <w:rPr>
          <w:rFonts w:ascii="Times New Roman" w:hAnsi="Times New Roman" w:cs="Times New Roman"/>
        </w:rPr>
      </w:pPr>
    </w:p>
    <w:p w:rsidR="002D61F7" w:rsidRPr="006E5134" w:rsidRDefault="008C482C" w:rsidP="002D61F7">
      <w:pPr>
        <w:rPr>
          <w:rFonts w:ascii="Times New Roman" w:hAnsi="Times New Roman" w:cs="Times New Roman"/>
        </w:rPr>
      </w:pPr>
      <w:r>
        <w:rPr>
          <w:rFonts w:ascii="Times New Roman" w:hAnsi="Times New Roman" w:cs="Times New Roman"/>
        </w:rPr>
        <w:t xml:space="preserve">1.  </w:t>
      </w:r>
      <w:r w:rsidR="002D61F7">
        <w:rPr>
          <w:rFonts w:ascii="Times New Roman" w:hAnsi="Times New Roman" w:cs="Times New Roman"/>
        </w:rPr>
        <w:t>Is Barack Obama</w:t>
      </w:r>
      <w:r w:rsidR="002D61F7" w:rsidRPr="006E5134">
        <w:rPr>
          <w:rFonts w:ascii="Times New Roman" w:hAnsi="Times New Roman" w:cs="Times New Roman"/>
        </w:rPr>
        <w:t xml:space="preserve"> a …?</w:t>
      </w:r>
    </w:p>
    <w:p w:rsidR="002D61F7" w:rsidRDefault="002D61F7" w:rsidP="002D61F7">
      <w:pPr>
        <w:pStyle w:val="ListParagraph"/>
        <w:numPr>
          <w:ilvl w:val="0"/>
          <w:numId w:val="31"/>
        </w:numPr>
        <w:spacing w:after="0" w:line="240" w:lineRule="auto"/>
        <w:rPr>
          <w:rFonts w:ascii="Times New Roman" w:hAnsi="Times New Roman" w:cs="Times New Roman"/>
        </w:rPr>
      </w:pPr>
      <w:r w:rsidRPr="006E5134">
        <w:rPr>
          <w:rFonts w:ascii="Times New Roman" w:hAnsi="Times New Roman" w:cs="Times New Roman"/>
        </w:rPr>
        <w:t>Muslim</w:t>
      </w:r>
    </w:p>
    <w:p w:rsidR="002D61F7" w:rsidRDefault="002D61F7" w:rsidP="002D61F7">
      <w:pPr>
        <w:pStyle w:val="ListParagraph"/>
        <w:numPr>
          <w:ilvl w:val="0"/>
          <w:numId w:val="31"/>
        </w:numPr>
        <w:spacing w:after="0" w:line="240" w:lineRule="auto"/>
        <w:rPr>
          <w:rFonts w:ascii="Times New Roman" w:hAnsi="Times New Roman" w:cs="Times New Roman"/>
        </w:rPr>
      </w:pPr>
      <w:r w:rsidRPr="006E5134">
        <w:rPr>
          <w:rFonts w:ascii="Times New Roman" w:hAnsi="Times New Roman" w:cs="Times New Roman"/>
        </w:rPr>
        <w:t>Christian</w:t>
      </w:r>
    </w:p>
    <w:p w:rsidR="002D61F7" w:rsidRDefault="002D61F7" w:rsidP="002D61F7">
      <w:pPr>
        <w:pStyle w:val="ListParagraph"/>
        <w:numPr>
          <w:ilvl w:val="0"/>
          <w:numId w:val="31"/>
        </w:numPr>
        <w:spacing w:after="0" w:line="240" w:lineRule="auto"/>
        <w:rPr>
          <w:rFonts w:ascii="Times New Roman" w:hAnsi="Times New Roman" w:cs="Times New Roman"/>
        </w:rPr>
      </w:pPr>
      <w:r>
        <w:rPr>
          <w:rFonts w:ascii="Times New Roman" w:hAnsi="Times New Roman" w:cs="Times New Roman"/>
        </w:rPr>
        <w:t>DK (plus DK pref)</w:t>
      </w:r>
    </w:p>
    <w:p w:rsidR="002D61F7" w:rsidRPr="006E5134" w:rsidRDefault="002D61F7" w:rsidP="002D61F7">
      <w:pPr>
        <w:pStyle w:val="ListParagraph"/>
        <w:spacing w:after="0" w:line="240" w:lineRule="auto"/>
        <w:rPr>
          <w:rFonts w:ascii="Times New Roman" w:hAnsi="Times New Roman" w:cs="Times New Roman"/>
        </w:rPr>
      </w:pPr>
    </w:p>
    <w:p w:rsidR="008C482C" w:rsidRPr="006E5134" w:rsidDel="007E7742" w:rsidRDefault="002D61F7" w:rsidP="007E7742">
      <w:pPr>
        <w:rPr>
          <w:del w:id="55" w:author="Luskin, Robert C" w:date="2017-07-05T17:42:00Z"/>
          <w:rFonts w:ascii="Times New Roman" w:hAnsi="Times New Roman" w:cs="Times New Roman"/>
        </w:rPr>
        <w:pPrChange w:id="56" w:author="Luskin, Robert C" w:date="2017-07-05T17:42:00Z">
          <w:pPr/>
        </w:pPrChange>
      </w:pPr>
      <w:r>
        <w:rPr>
          <w:rFonts w:ascii="Times New Roman" w:hAnsi="Times New Roman" w:cs="Times New Roman"/>
        </w:rPr>
        <w:t>2</w:t>
      </w:r>
      <w:del w:id="57" w:author="Luskin, Robert C" w:date="2017-07-05T17:42:00Z">
        <w:r w:rsidDel="007E7742">
          <w:rPr>
            <w:rFonts w:ascii="Times New Roman" w:hAnsi="Times New Roman" w:cs="Times New Roman"/>
          </w:rPr>
          <w:delText xml:space="preserve">.  </w:delText>
        </w:r>
        <w:r w:rsidR="008C482C" w:rsidRPr="006E5134" w:rsidDel="007E7742">
          <w:rPr>
            <w:rFonts w:ascii="Times New Roman" w:hAnsi="Times New Roman" w:cs="Times New Roman"/>
          </w:rPr>
          <w:delText>Is Barack Obama a …?</w:delText>
        </w:r>
      </w:del>
    </w:p>
    <w:p w:rsidR="008C482C" w:rsidDel="007E7742" w:rsidRDefault="008C482C" w:rsidP="007E7742">
      <w:pPr>
        <w:rPr>
          <w:del w:id="58" w:author="Luskin, Robert C" w:date="2017-07-05T17:42:00Z"/>
          <w:rFonts w:ascii="Times New Roman" w:hAnsi="Times New Roman" w:cs="Times New Roman"/>
        </w:rPr>
        <w:pPrChange w:id="59" w:author="Luskin, Robert C" w:date="2017-07-05T17:42:00Z">
          <w:pPr>
            <w:pStyle w:val="ListParagraph"/>
            <w:numPr>
              <w:numId w:val="5"/>
            </w:numPr>
            <w:spacing w:after="0" w:line="240" w:lineRule="auto"/>
            <w:ind w:hanging="360"/>
          </w:pPr>
        </w:pPrChange>
      </w:pPr>
      <w:del w:id="60" w:author="Luskin, Robert C" w:date="2017-07-05T17:42:00Z">
        <w:r w:rsidRPr="006752F1" w:rsidDel="007E7742">
          <w:rPr>
            <w:rFonts w:ascii="Times New Roman" w:hAnsi="Times New Roman" w:cs="Times New Roman"/>
          </w:rPr>
          <w:delText>Muslim</w:delText>
        </w:r>
      </w:del>
    </w:p>
    <w:p w:rsidR="008C482C" w:rsidDel="007E7742" w:rsidRDefault="008C482C" w:rsidP="007E7742">
      <w:pPr>
        <w:rPr>
          <w:del w:id="61" w:author="Luskin, Robert C" w:date="2017-07-05T17:42:00Z"/>
          <w:rFonts w:ascii="Times New Roman" w:hAnsi="Times New Roman" w:cs="Times New Roman"/>
        </w:rPr>
        <w:pPrChange w:id="62" w:author="Luskin, Robert C" w:date="2017-07-05T17:42:00Z">
          <w:pPr>
            <w:pStyle w:val="ListParagraph"/>
            <w:numPr>
              <w:numId w:val="5"/>
            </w:numPr>
            <w:spacing w:after="0" w:line="240" w:lineRule="auto"/>
            <w:ind w:hanging="360"/>
          </w:pPr>
        </w:pPrChange>
      </w:pPr>
      <w:del w:id="63" w:author="Luskin, Robert C" w:date="2017-07-05T17:42:00Z">
        <w:r w:rsidRPr="006E5134" w:rsidDel="007E7742">
          <w:rPr>
            <w:rFonts w:ascii="Times New Roman" w:hAnsi="Times New Roman" w:cs="Times New Roman"/>
          </w:rPr>
          <w:delText>Christian</w:delText>
        </w:r>
      </w:del>
    </w:p>
    <w:p w:rsidR="008C482C" w:rsidDel="007E7742" w:rsidRDefault="008C482C" w:rsidP="007E7742">
      <w:pPr>
        <w:rPr>
          <w:del w:id="64" w:author="Luskin, Robert C" w:date="2017-07-05T17:42:00Z"/>
          <w:rFonts w:ascii="Times New Roman" w:hAnsi="Times New Roman" w:cs="Times New Roman"/>
        </w:rPr>
        <w:pPrChange w:id="65" w:author="Luskin, Robert C" w:date="2017-07-05T17:42:00Z">
          <w:pPr>
            <w:pStyle w:val="ListParagraph"/>
            <w:numPr>
              <w:numId w:val="5"/>
            </w:numPr>
            <w:spacing w:after="0" w:line="240" w:lineRule="auto"/>
            <w:ind w:hanging="360"/>
          </w:pPr>
        </w:pPrChange>
      </w:pPr>
      <w:del w:id="66" w:author="Luskin, Robert C" w:date="2017-07-05T17:42:00Z">
        <w:r w:rsidDel="007E7742">
          <w:rPr>
            <w:rFonts w:ascii="Times New Roman" w:hAnsi="Times New Roman" w:cs="Times New Roman"/>
          </w:rPr>
          <w:delText>Atheist</w:delText>
        </w:r>
      </w:del>
    </w:p>
    <w:p w:rsidR="008C482C" w:rsidDel="007E7742" w:rsidRDefault="008C482C" w:rsidP="007E7742">
      <w:pPr>
        <w:rPr>
          <w:del w:id="67" w:author="Luskin, Robert C" w:date="2017-07-05T17:42:00Z"/>
          <w:rFonts w:ascii="Times New Roman" w:hAnsi="Times New Roman" w:cs="Times New Roman"/>
        </w:rPr>
        <w:pPrChange w:id="68" w:author="Luskin, Robert C" w:date="2017-07-05T17:42:00Z">
          <w:pPr>
            <w:pStyle w:val="ListParagraph"/>
            <w:numPr>
              <w:numId w:val="5"/>
            </w:numPr>
            <w:spacing w:after="0" w:line="240" w:lineRule="auto"/>
            <w:ind w:hanging="360"/>
          </w:pPr>
        </w:pPrChange>
      </w:pPr>
      <w:del w:id="69" w:author="Luskin, Robert C" w:date="2017-07-05T17:42:00Z">
        <w:r w:rsidDel="007E7742">
          <w:rPr>
            <w:rFonts w:ascii="Times New Roman" w:hAnsi="Times New Roman" w:cs="Times New Roman"/>
          </w:rPr>
          <w:delText>Buddhist</w:delText>
        </w:r>
      </w:del>
    </w:p>
    <w:p w:rsidR="008C482C" w:rsidRPr="006E5134" w:rsidDel="007E7742" w:rsidRDefault="008C482C" w:rsidP="007E7742">
      <w:pPr>
        <w:rPr>
          <w:del w:id="70" w:author="Luskin, Robert C" w:date="2017-07-05T17:42:00Z"/>
          <w:rFonts w:ascii="Times New Roman" w:hAnsi="Times New Roman" w:cs="Times New Roman"/>
        </w:rPr>
        <w:pPrChange w:id="71" w:author="Luskin, Robert C" w:date="2017-07-05T17:42:00Z">
          <w:pPr>
            <w:pStyle w:val="ListParagraph"/>
            <w:numPr>
              <w:numId w:val="5"/>
            </w:numPr>
            <w:spacing w:after="0" w:line="240" w:lineRule="auto"/>
            <w:ind w:hanging="360"/>
          </w:pPr>
        </w:pPrChange>
      </w:pPr>
      <w:del w:id="72" w:author="Luskin, Robert C" w:date="2017-07-05T17:42:00Z">
        <w:r w:rsidDel="007E7742">
          <w:rPr>
            <w:rFonts w:ascii="Times New Roman" w:hAnsi="Times New Roman" w:cs="Times New Roman"/>
          </w:rPr>
          <w:delText>Don’t Know</w:delText>
        </w:r>
        <w:r w:rsidR="002D61F7" w:rsidDel="007E7742">
          <w:rPr>
            <w:rFonts w:ascii="Times New Roman" w:hAnsi="Times New Roman" w:cs="Times New Roman"/>
          </w:rPr>
          <w:delText xml:space="preserve"> (plus DK pref)</w:delText>
        </w:r>
      </w:del>
    </w:p>
    <w:p w:rsidR="008C482C" w:rsidRDefault="008C482C" w:rsidP="008C482C">
      <w:pPr>
        <w:rPr>
          <w:rFonts w:ascii="Times New Roman" w:hAnsi="Times New Roman" w:cs="Times New Roman"/>
        </w:rPr>
      </w:pPr>
    </w:p>
    <w:p w:rsidR="002D61F7" w:rsidRDefault="002D61F7" w:rsidP="008C482C">
      <w:pPr>
        <w:rPr>
          <w:rFonts w:ascii="Times New Roman" w:hAnsi="Times New Roman" w:cs="Times New Roman"/>
        </w:rPr>
      </w:pPr>
    </w:p>
    <w:p w:rsidR="008C482C" w:rsidRPr="006E5134" w:rsidRDefault="008C482C" w:rsidP="008C482C">
      <w:pPr>
        <w:rPr>
          <w:rFonts w:ascii="Times New Roman" w:hAnsi="Times New Roman" w:cs="Times New Roman"/>
          <w:b/>
        </w:rPr>
      </w:pPr>
      <w:r w:rsidRPr="006E5134">
        <w:rPr>
          <w:rFonts w:ascii="Times New Roman" w:hAnsi="Times New Roman" w:cs="Times New Roman"/>
          <w:b/>
          <w:highlight w:val="yellow"/>
        </w:rPr>
        <w:t>ACA Illegal</w:t>
      </w:r>
    </w:p>
    <w:p w:rsidR="008C482C" w:rsidRDefault="008C482C" w:rsidP="008C482C">
      <w:pPr>
        <w:rPr>
          <w:rFonts w:ascii="Times New Roman" w:hAnsi="Times New Roman" w:cs="Times New Roman"/>
        </w:rPr>
      </w:pPr>
    </w:p>
    <w:p w:rsidR="008C482C" w:rsidRDefault="008C482C" w:rsidP="008C482C">
      <w:pPr>
        <w:rPr>
          <w:rFonts w:ascii="Times New Roman" w:hAnsi="Times New Roman" w:cs="Times New Roman"/>
          <w:b/>
        </w:rPr>
      </w:pPr>
      <w:r>
        <w:rPr>
          <w:rFonts w:ascii="Times New Roman" w:hAnsi="Times New Roman" w:cs="Times New Roman"/>
          <w:b/>
        </w:rPr>
        <w:t>IP</w:t>
      </w:r>
      <w:r w:rsidRPr="006E5134">
        <w:rPr>
          <w:rFonts w:ascii="Times New Roman" w:hAnsi="Times New Roman" w:cs="Times New Roman"/>
          <w:b/>
        </w:rPr>
        <w:t xml:space="preserve"> Standard</w:t>
      </w:r>
    </w:p>
    <w:p w:rsidR="008C482C" w:rsidRDefault="008C482C" w:rsidP="008C482C">
      <w:pPr>
        <w:rPr>
          <w:rFonts w:ascii="Times New Roman" w:hAnsi="Times New Roman" w:cs="Times New Roman"/>
          <w:b/>
        </w:rPr>
      </w:pPr>
    </w:p>
    <w:p w:rsidR="008C482C" w:rsidRPr="00FD2413" w:rsidRDefault="008C482C" w:rsidP="008C482C">
      <w:pPr>
        <w:rPr>
          <w:rFonts w:ascii="Times New Roman" w:hAnsi="Times New Roman" w:cs="Times New Roman"/>
        </w:rPr>
      </w:pPr>
      <w:r w:rsidRPr="00FD2413">
        <w:rPr>
          <w:rFonts w:ascii="Times New Roman" w:hAnsi="Times New Roman" w:cs="Times New Roman"/>
        </w:rPr>
        <w:t>To the best of your knowledge, would you say the Affordable Care Act…?</w:t>
      </w:r>
    </w:p>
    <w:p w:rsidR="008C482C" w:rsidRDefault="008C482C" w:rsidP="008C482C">
      <w:pPr>
        <w:pStyle w:val="ListParagraph"/>
        <w:numPr>
          <w:ilvl w:val="0"/>
          <w:numId w:val="15"/>
        </w:numPr>
        <w:spacing w:after="0" w:line="240" w:lineRule="auto"/>
        <w:rPr>
          <w:rFonts w:ascii="Times New Roman" w:hAnsi="Times New Roman" w:cs="Times New Roman"/>
        </w:rPr>
      </w:pPr>
      <w:r w:rsidRPr="00FD2413">
        <w:rPr>
          <w:rFonts w:ascii="Times New Roman" w:hAnsi="Times New Roman" w:cs="Times New Roman"/>
          <w:i/>
        </w:rPr>
        <w:t>Allows</w:t>
      </w:r>
      <w:r w:rsidRPr="00FD2413">
        <w:rPr>
          <w:rFonts w:ascii="Times New Roman" w:hAnsi="Times New Roman" w:cs="Times New Roman"/>
        </w:rPr>
        <w:t xml:space="preserve"> </w:t>
      </w:r>
      <w:r>
        <w:rPr>
          <w:rFonts w:ascii="Times New Roman" w:hAnsi="Times New Roman" w:cs="Times New Roman"/>
        </w:rPr>
        <w:t>illegal</w:t>
      </w:r>
      <w:r w:rsidRPr="00FD2413">
        <w:rPr>
          <w:rFonts w:ascii="Times New Roman" w:hAnsi="Times New Roman" w:cs="Times New Roman"/>
        </w:rPr>
        <w:t xml:space="preserve"> immigrants to receive financial help from the government to buy health insurance</w:t>
      </w:r>
    </w:p>
    <w:p w:rsidR="008C482C" w:rsidRPr="00FD2413" w:rsidRDefault="008C482C" w:rsidP="008C482C">
      <w:pPr>
        <w:pStyle w:val="ListParagraph"/>
        <w:numPr>
          <w:ilvl w:val="0"/>
          <w:numId w:val="15"/>
        </w:numPr>
        <w:spacing w:after="0" w:line="240" w:lineRule="auto"/>
        <w:rPr>
          <w:rFonts w:ascii="Times New Roman" w:hAnsi="Times New Roman" w:cs="Times New Roman"/>
        </w:rPr>
      </w:pPr>
      <w:r w:rsidRPr="00FD2413">
        <w:rPr>
          <w:rFonts w:ascii="Times New Roman" w:hAnsi="Times New Roman" w:cs="Times New Roman"/>
          <w:i/>
        </w:rPr>
        <w:t>Does not allow</w:t>
      </w:r>
      <w:r w:rsidRPr="00FD2413">
        <w:rPr>
          <w:rFonts w:ascii="Times New Roman" w:hAnsi="Times New Roman" w:cs="Times New Roman"/>
        </w:rPr>
        <w:t xml:space="preserve"> </w:t>
      </w:r>
      <w:r>
        <w:rPr>
          <w:rFonts w:ascii="Times New Roman" w:hAnsi="Times New Roman" w:cs="Times New Roman"/>
        </w:rPr>
        <w:t>illegal</w:t>
      </w:r>
      <w:r w:rsidRPr="00FD2413">
        <w:rPr>
          <w:rFonts w:ascii="Times New Roman" w:hAnsi="Times New Roman" w:cs="Times New Roman"/>
        </w:rPr>
        <w:t xml:space="preserve"> immigrants to receive financial help from the government to buy health insurance</w:t>
      </w:r>
    </w:p>
    <w:p w:rsidR="008C482C" w:rsidRDefault="008C482C" w:rsidP="008C482C">
      <w:pPr>
        <w:rPr>
          <w:rFonts w:ascii="Times New Roman" w:hAnsi="Times New Roman" w:cs="Times New Roman"/>
        </w:rPr>
      </w:pPr>
    </w:p>
    <w:p w:rsidR="008C482C" w:rsidRPr="00FD2413" w:rsidRDefault="002D61F7" w:rsidP="008C482C">
      <w:pPr>
        <w:rPr>
          <w:rFonts w:ascii="Times New Roman" w:hAnsi="Times New Roman" w:cs="Times New Roman"/>
        </w:rPr>
      </w:pPr>
      <w:r>
        <w:rPr>
          <w:rFonts w:ascii="Times New Roman" w:hAnsi="Times New Roman" w:cs="Times New Roman"/>
        </w:rPr>
        <w:t xml:space="preserve">1.  </w:t>
      </w:r>
      <w:r w:rsidR="008C482C">
        <w:rPr>
          <w:rFonts w:ascii="Times New Roman" w:hAnsi="Times New Roman" w:cs="Times New Roman"/>
        </w:rPr>
        <w:t>Does</w:t>
      </w:r>
      <w:r w:rsidR="008C482C" w:rsidRPr="00FD2413">
        <w:rPr>
          <w:rFonts w:ascii="Times New Roman" w:hAnsi="Times New Roman" w:cs="Times New Roman"/>
        </w:rPr>
        <w:t xml:space="preserve"> the Affordable Care Act…?</w:t>
      </w:r>
    </w:p>
    <w:p w:rsidR="008C482C" w:rsidRDefault="008C482C" w:rsidP="008C482C">
      <w:pPr>
        <w:pStyle w:val="ListParagraph"/>
        <w:numPr>
          <w:ilvl w:val="0"/>
          <w:numId w:val="16"/>
        </w:numPr>
        <w:spacing w:after="0" w:line="240" w:lineRule="auto"/>
        <w:rPr>
          <w:rFonts w:ascii="Times New Roman" w:hAnsi="Times New Roman" w:cs="Times New Roman"/>
        </w:rPr>
      </w:pPr>
      <w:r>
        <w:rPr>
          <w:rFonts w:ascii="Times New Roman" w:hAnsi="Times New Roman" w:cs="Times New Roman"/>
          <w:i/>
        </w:rPr>
        <w:t>Allow</w:t>
      </w:r>
      <w:r w:rsidRPr="00FD2413">
        <w:rPr>
          <w:rFonts w:ascii="Times New Roman" w:hAnsi="Times New Roman" w:cs="Times New Roman"/>
        </w:rPr>
        <w:t xml:space="preserve"> </w:t>
      </w:r>
      <w:r>
        <w:rPr>
          <w:rFonts w:ascii="Times New Roman" w:hAnsi="Times New Roman" w:cs="Times New Roman"/>
        </w:rPr>
        <w:t>illegal</w:t>
      </w:r>
      <w:r w:rsidRPr="00FD2413">
        <w:rPr>
          <w:rFonts w:ascii="Times New Roman" w:hAnsi="Times New Roman" w:cs="Times New Roman"/>
        </w:rPr>
        <w:t xml:space="preserve"> immigrants to receive financial help from the government to buy health insurance</w:t>
      </w:r>
    </w:p>
    <w:p w:rsidR="008C482C" w:rsidRDefault="008C482C" w:rsidP="008C482C">
      <w:pPr>
        <w:pStyle w:val="ListParagraph"/>
        <w:numPr>
          <w:ilvl w:val="0"/>
          <w:numId w:val="16"/>
        </w:numPr>
        <w:spacing w:after="0" w:line="240" w:lineRule="auto"/>
        <w:rPr>
          <w:rFonts w:ascii="Times New Roman" w:hAnsi="Times New Roman" w:cs="Times New Roman"/>
        </w:rPr>
      </w:pPr>
      <w:r w:rsidRPr="00FD2413">
        <w:rPr>
          <w:rFonts w:ascii="Times New Roman" w:hAnsi="Times New Roman" w:cs="Times New Roman"/>
          <w:i/>
        </w:rPr>
        <w:t>Does not allow</w:t>
      </w:r>
      <w:r w:rsidRPr="00FD2413">
        <w:rPr>
          <w:rFonts w:ascii="Times New Roman" w:hAnsi="Times New Roman" w:cs="Times New Roman"/>
        </w:rPr>
        <w:t xml:space="preserve"> </w:t>
      </w:r>
      <w:r>
        <w:rPr>
          <w:rFonts w:ascii="Times New Roman" w:hAnsi="Times New Roman" w:cs="Times New Roman"/>
        </w:rPr>
        <w:t>illegal</w:t>
      </w:r>
      <w:r w:rsidRPr="00FD2413">
        <w:rPr>
          <w:rFonts w:ascii="Times New Roman" w:hAnsi="Times New Roman" w:cs="Times New Roman"/>
        </w:rPr>
        <w:t xml:space="preserve"> immigrants to receive financial help from the government to buy health insurance</w:t>
      </w:r>
    </w:p>
    <w:p w:rsidR="008C482C" w:rsidRPr="002D61F7" w:rsidRDefault="008C482C" w:rsidP="008C482C">
      <w:pPr>
        <w:pStyle w:val="ListParagraph"/>
        <w:numPr>
          <w:ilvl w:val="0"/>
          <w:numId w:val="16"/>
        </w:numPr>
        <w:spacing w:after="0" w:line="240" w:lineRule="auto"/>
        <w:rPr>
          <w:rFonts w:ascii="Times New Roman" w:hAnsi="Times New Roman" w:cs="Times New Roman"/>
        </w:rPr>
      </w:pPr>
      <w:r w:rsidRPr="002D61F7">
        <w:rPr>
          <w:rFonts w:ascii="Times New Roman" w:hAnsi="Times New Roman" w:cs="Times New Roman"/>
        </w:rPr>
        <w:t>Don’t know</w:t>
      </w:r>
      <w:r w:rsidR="002D61F7" w:rsidRPr="002D61F7">
        <w:rPr>
          <w:rFonts w:ascii="Times New Roman" w:hAnsi="Times New Roman" w:cs="Times New Roman"/>
        </w:rPr>
        <w:t xml:space="preserve"> (+ DK pref)</w:t>
      </w:r>
    </w:p>
    <w:p w:rsidR="008C482C" w:rsidRPr="00FD2413" w:rsidRDefault="008C482C" w:rsidP="008C482C">
      <w:pPr>
        <w:rPr>
          <w:rFonts w:ascii="Times New Roman" w:hAnsi="Times New Roman" w:cs="Times New Roman"/>
        </w:rPr>
      </w:pPr>
    </w:p>
    <w:p w:rsidR="002D61F7" w:rsidRDefault="002D61F7" w:rsidP="008C482C">
      <w:pPr>
        <w:rPr>
          <w:rFonts w:ascii="Times New Roman" w:hAnsi="Times New Roman" w:cs="Times New Roman"/>
          <w:b/>
          <w:highlight w:val="yellow"/>
        </w:rPr>
      </w:pPr>
    </w:p>
    <w:p w:rsidR="008C482C" w:rsidRPr="003C1C7D" w:rsidRDefault="008C482C" w:rsidP="008C482C">
      <w:pPr>
        <w:rPr>
          <w:rFonts w:ascii="Times New Roman" w:hAnsi="Times New Roman" w:cs="Times New Roman"/>
          <w:b/>
        </w:rPr>
      </w:pPr>
      <w:r w:rsidRPr="003C1C7D">
        <w:rPr>
          <w:rFonts w:ascii="Times New Roman" w:hAnsi="Times New Roman" w:cs="Times New Roman"/>
          <w:b/>
          <w:highlight w:val="yellow"/>
        </w:rPr>
        <w:t>ACA --- Death Panels</w:t>
      </w:r>
    </w:p>
    <w:p w:rsidR="008C482C" w:rsidRDefault="008C482C" w:rsidP="008C482C">
      <w:pPr>
        <w:rPr>
          <w:rFonts w:ascii="Times New Roman" w:hAnsi="Times New Roman" w:cs="Times New Roman"/>
        </w:rPr>
      </w:pPr>
    </w:p>
    <w:p w:rsidR="008C482C" w:rsidRDefault="008C482C" w:rsidP="008C482C">
      <w:pPr>
        <w:rPr>
          <w:rFonts w:ascii="Times New Roman" w:hAnsi="Times New Roman" w:cs="Times New Roman"/>
          <w:b/>
        </w:rPr>
      </w:pPr>
      <w:r>
        <w:rPr>
          <w:rFonts w:ascii="Times New Roman" w:hAnsi="Times New Roman" w:cs="Times New Roman"/>
          <w:b/>
        </w:rPr>
        <w:lastRenderedPageBreak/>
        <w:t>IP</w:t>
      </w:r>
      <w:r w:rsidRPr="006E5134">
        <w:rPr>
          <w:rFonts w:ascii="Times New Roman" w:hAnsi="Times New Roman" w:cs="Times New Roman"/>
          <w:b/>
        </w:rPr>
        <w:t xml:space="preserve"> Standard</w:t>
      </w:r>
    </w:p>
    <w:p w:rsidR="008C482C" w:rsidRDefault="008C482C" w:rsidP="008C482C">
      <w:pPr>
        <w:rPr>
          <w:rFonts w:ascii="Times New Roman" w:hAnsi="Times New Roman" w:cs="Times New Roman"/>
        </w:rPr>
      </w:pPr>
    </w:p>
    <w:p w:rsidR="008C482C" w:rsidRPr="003C1C7D" w:rsidRDefault="008C482C" w:rsidP="008C482C">
      <w:pPr>
        <w:rPr>
          <w:rFonts w:ascii="Times New Roman" w:hAnsi="Times New Roman" w:cs="Times New Roman"/>
        </w:rPr>
      </w:pPr>
      <w:r w:rsidRPr="003C1C7D">
        <w:rPr>
          <w:rFonts w:ascii="Times New Roman" w:hAnsi="Times New Roman" w:cs="Times New Roman"/>
        </w:rPr>
        <w:t xml:space="preserve">To the best of your knowledge, would you say </w:t>
      </w:r>
      <w:ins w:id="73" w:author="Luskin, Robert C" w:date="2017-07-05T17:44:00Z">
        <w:r w:rsidR="007E7742">
          <w:rPr>
            <w:rFonts w:ascii="Times New Roman" w:hAnsi="Times New Roman" w:cs="Times New Roman"/>
          </w:rPr>
          <w:t xml:space="preserve">that </w:t>
        </w:r>
      </w:ins>
      <w:r w:rsidRPr="003C1C7D">
        <w:rPr>
          <w:rFonts w:ascii="Times New Roman" w:hAnsi="Times New Roman" w:cs="Times New Roman"/>
        </w:rPr>
        <w:t>the Affordable Care Act</w:t>
      </w:r>
      <w:del w:id="74" w:author="Luskin, Robert C" w:date="2017-07-05T17:44:00Z">
        <w:r w:rsidRPr="003C1C7D" w:rsidDel="007E7742">
          <w:rPr>
            <w:rFonts w:ascii="Times New Roman" w:hAnsi="Times New Roman" w:cs="Times New Roman"/>
          </w:rPr>
          <w:delText xml:space="preserve"> does or does not</w:delText>
        </w:r>
      </w:del>
      <w:r w:rsidRPr="003C1C7D">
        <w:rPr>
          <w:rFonts w:ascii="Times New Roman" w:hAnsi="Times New Roman" w:cs="Times New Roman"/>
        </w:rPr>
        <w:t xml:space="preserve"> establish</w:t>
      </w:r>
      <w:ins w:id="75" w:author="Luskin, Robert C" w:date="2017-07-05T17:44:00Z">
        <w:r w:rsidR="007E7742">
          <w:rPr>
            <w:rFonts w:ascii="Times New Roman" w:hAnsi="Times New Roman" w:cs="Times New Roman"/>
          </w:rPr>
          <w:t>es</w:t>
        </w:r>
      </w:ins>
      <w:r w:rsidRPr="003C1C7D">
        <w:rPr>
          <w:rFonts w:ascii="Times New Roman" w:hAnsi="Times New Roman" w:cs="Times New Roman"/>
        </w:rPr>
        <w:t xml:space="preserve"> a government panel to make decisions about end-of-life care …?</w:t>
      </w:r>
    </w:p>
    <w:p w:rsidR="008C482C" w:rsidRDefault="008C482C" w:rsidP="008C482C">
      <w:pPr>
        <w:pStyle w:val="ListParagraph"/>
        <w:numPr>
          <w:ilvl w:val="0"/>
          <w:numId w:val="20"/>
        </w:numPr>
        <w:spacing w:after="0" w:line="240" w:lineRule="auto"/>
        <w:rPr>
          <w:rFonts w:ascii="Times New Roman" w:hAnsi="Times New Roman" w:cs="Times New Roman"/>
        </w:rPr>
      </w:pPr>
      <w:r w:rsidRPr="00170026">
        <w:rPr>
          <w:rFonts w:ascii="Times New Roman" w:hAnsi="Times New Roman" w:cs="Times New Roman"/>
          <w:i/>
        </w:rPr>
        <w:t>Does</w:t>
      </w:r>
      <w:r>
        <w:rPr>
          <w:rFonts w:ascii="Times New Roman" w:hAnsi="Times New Roman" w:cs="Times New Roman"/>
        </w:rPr>
        <w:t xml:space="preserve"> establish one</w:t>
      </w:r>
    </w:p>
    <w:p w:rsidR="008C482C" w:rsidRPr="003C1C7D" w:rsidRDefault="008C482C" w:rsidP="008C482C">
      <w:pPr>
        <w:pStyle w:val="ListParagraph"/>
        <w:numPr>
          <w:ilvl w:val="0"/>
          <w:numId w:val="20"/>
        </w:numPr>
        <w:spacing w:after="0" w:line="240" w:lineRule="auto"/>
        <w:rPr>
          <w:rFonts w:ascii="Times New Roman" w:hAnsi="Times New Roman" w:cs="Times New Roman"/>
        </w:rPr>
      </w:pPr>
      <w:r w:rsidRPr="003C1C7D">
        <w:rPr>
          <w:rFonts w:ascii="Times New Roman" w:hAnsi="Times New Roman" w:cs="Times New Roman"/>
          <w:i/>
        </w:rPr>
        <w:t>Does not</w:t>
      </w:r>
      <w:r w:rsidRPr="003C1C7D">
        <w:rPr>
          <w:rFonts w:ascii="Times New Roman" w:hAnsi="Times New Roman" w:cs="Times New Roman"/>
        </w:rPr>
        <w:t xml:space="preserve"> establish one</w:t>
      </w:r>
    </w:p>
    <w:p w:rsidR="008C482C" w:rsidRDefault="008C482C" w:rsidP="008C482C">
      <w:pPr>
        <w:rPr>
          <w:rStyle w:val="Strong"/>
          <w:rFonts w:ascii="Times New Roman" w:hAnsi="Times New Roman" w:cs="Times New Roman"/>
          <w:b w:val="0"/>
          <w:bCs w:val="0"/>
        </w:rPr>
      </w:pPr>
    </w:p>
    <w:p w:rsidR="002D61F7" w:rsidRDefault="002D61F7" w:rsidP="008C482C">
      <w:pPr>
        <w:rPr>
          <w:rFonts w:ascii="Times New Roman" w:hAnsi="Times New Roman" w:cs="Times New Roman"/>
        </w:rPr>
      </w:pPr>
    </w:p>
    <w:p w:rsidR="002B3FAC" w:rsidRPr="003C1C7D" w:rsidRDefault="002B3FAC" w:rsidP="002B3FAC">
      <w:pPr>
        <w:rPr>
          <w:rFonts w:ascii="Times New Roman" w:hAnsi="Times New Roman" w:cs="Times New Roman"/>
        </w:rPr>
      </w:pPr>
      <w:r>
        <w:rPr>
          <w:rFonts w:ascii="Times New Roman" w:hAnsi="Times New Roman" w:cs="Times New Roman"/>
        </w:rPr>
        <w:t>1. Does t</w:t>
      </w:r>
      <w:r w:rsidRPr="003C1C7D">
        <w:rPr>
          <w:rFonts w:ascii="Times New Roman" w:hAnsi="Times New Roman" w:cs="Times New Roman"/>
        </w:rPr>
        <w:t>he Affordable Care Act</w:t>
      </w:r>
      <w:del w:id="76" w:author="Luskin, Robert C" w:date="2017-07-05T17:43:00Z">
        <w:r w:rsidRPr="003C1C7D" w:rsidDel="007E7742">
          <w:rPr>
            <w:rFonts w:ascii="Times New Roman" w:hAnsi="Times New Roman" w:cs="Times New Roman"/>
          </w:rPr>
          <w:delText xml:space="preserve"> does or does not</w:delText>
        </w:r>
      </w:del>
      <w:r w:rsidRPr="003C1C7D">
        <w:rPr>
          <w:rFonts w:ascii="Times New Roman" w:hAnsi="Times New Roman" w:cs="Times New Roman"/>
        </w:rPr>
        <w:t xml:space="preserve"> establish a government panel to make decisions about end-of-life care</w:t>
      </w:r>
      <w:del w:id="77" w:author="Luskin, Robert C" w:date="2017-07-05T17:44:00Z">
        <w:r w:rsidRPr="003C1C7D" w:rsidDel="007E7742">
          <w:rPr>
            <w:rFonts w:ascii="Times New Roman" w:hAnsi="Times New Roman" w:cs="Times New Roman"/>
          </w:rPr>
          <w:delText xml:space="preserve"> </w:delText>
        </w:r>
        <w:r w:rsidDel="007E7742">
          <w:rPr>
            <w:rFonts w:ascii="Times New Roman" w:hAnsi="Times New Roman" w:cs="Times New Roman"/>
          </w:rPr>
          <w:delText>or not</w:delText>
        </w:r>
      </w:del>
      <w:r w:rsidRPr="003C1C7D">
        <w:rPr>
          <w:rFonts w:ascii="Times New Roman" w:hAnsi="Times New Roman" w:cs="Times New Roman"/>
        </w:rPr>
        <w:t>?</w:t>
      </w:r>
    </w:p>
    <w:p w:rsidR="002B3FAC" w:rsidRDefault="002B3FAC" w:rsidP="002B3FAC">
      <w:pPr>
        <w:pStyle w:val="ListParagraph"/>
        <w:numPr>
          <w:ilvl w:val="0"/>
          <w:numId w:val="32"/>
        </w:numPr>
        <w:spacing w:after="0" w:line="240" w:lineRule="auto"/>
        <w:rPr>
          <w:rFonts w:ascii="Times New Roman" w:hAnsi="Times New Roman" w:cs="Times New Roman"/>
        </w:rPr>
      </w:pPr>
      <w:r w:rsidRPr="00170026">
        <w:rPr>
          <w:rFonts w:ascii="Times New Roman" w:hAnsi="Times New Roman" w:cs="Times New Roman"/>
          <w:i/>
        </w:rPr>
        <w:t>Does</w:t>
      </w:r>
      <w:r>
        <w:rPr>
          <w:rFonts w:ascii="Times New Roman" w:hAnsi="Times New Roman" w:cs="Times New Roman"/>
        </w:rPr>
        <w:t xml:space="preserve"> establish one</w:t>
      </w:r>
    </w:p>
    <w:p w:rsidR="002B3FAC" w:rsidRDefault="002B3FAC" w:rsidP="002B3FAC">
      <w:pPr>
        <w:pStyle w:val="ListParagraph"/>
        <w:numPr>
          <w:ilvl w:val="0"/>
          <w:numId w:val="32"/>
        </w:numPr>
        <w:spacing w:after="0" w:line="240" w:lineRule="auto"/>
        <w:rPr>
          <w:rFonts w:ascii="Times New Roman" w:hAnsi="Times New Roman" w:cs="Times New Roman"/>
        </w:rPr>
      </w:pPr>
      <w:r w:rsidRPr="003C1C7D">
        <w:rPr>
          <w:rFonts w:ascii="Times New Roman" w:hAnsi="Times New Roman" w:cs="Times New Roman"/>
          <w:i/>
        </w:rPr>
        <w:t>Does not</w:t>
      </w:r>
      <w:r w:rsidRPr="003C1C7D">
        <w:rPr>
          <w:rFonts w:ascii="Times New Roman" w:hAnsi="Times New Roman" w:cs="Times New Roman"/>
        </w:rPr>
        <w:t xml:space="preserve"> establish one</w:t>
      </w:r>
    </w:p>
    <w:p w:rsidR="002B3FAC" w:rsidRPr="003C1C7D" w:rsidRDefault="002B3FAC" w:rsidP="002B3FAC">
      <w:pPr>
        <w:pStyle w:val="ListParagraph"/>
        <w:numPr>
          <w:ilvl w:val="0"/>
          <w:numId w:val="32"/>
        </w:numPr>
        <w:spacing w:after="0" w:line="240" w:lineRule="auto"/>
        <w:rPr>
          <w:rFonts w:ascii="Times New Roman" w:hAnsi="Times New Roman" w:cs="Times New Roman"/>
        </w:rPr>
      </w:pPr>
      <w:r>
        <w:rPr>
          <w:rFonts w:ascii="Times New Roman" w:hAnsi="Times New Roman" w:cs="Times New Roman"/>
        </w:rPr>
        <w:t>DK (+ DK pref)</w:t>
      </w:r>
    </w:p>
    <w:p w:rsidR="002B3FAC" w:rsidRDefault="002B3FAC" w:rsidP="002B3FAC">
      <w:pPr>
        <w:rPr>
          <w:rStyle w:val="Strong"/>
          <w:rFonts w:ascii="Times New Roman" w:hAnsi="Times New Roman" w:cs="Times New Roman"/>
          <w:b w:val="0"/>
          <w:bCs w:val="0"/>
        </w:rPr>
      </w:pPr>
    </w:p>
    <w:p w:rsidR="002D61F7" w:rsidRDefault="002B3FAC" w:rsidP="002B3FAC">
      <w:pPr>
        <w:rPr>
          <w:rFonts w:ascii="Times New Roman" w:hAnsi="Times New Roman" w:cs="Times New Roman"/>
        </w:rPr>
      </w:pPr>
      <w:r>
        <w:rPr>
          <w:rFonts w:ascii="Times New Roman" w:hAnsi="Times New Roman" w:cs="Times New Roman"/>
        </w:rPr>
        <w:t xml:space="preserve"> </w:t>
      </w:r>
    </w:p>
    <w:p w:rsidR="002B3FAC" w:rsidRPr="003C1C7D" w:rsidDel="007E7742" w:rsidRDefault="002B3FAC" w:rsidP="007E7742">
      <w:pPr>
        <w:rPr>
          <w:del w:id="78" w:author="Luskin, Robert C" w:date="2017-07-05T17:44:00Z"/>
          <w:rFonts w:ascii="Times New Roman" w:hAnsi="Times New Roman" w:cs="Times New Roman"/>
        </w:rPr>
        <w:pPrChange w:id="79" w:author="Luskin, Robert C" w:date="2017-07-05T17:44:00Z">
          <w:pPr/>
        </w:pPrChange>
      </w:pPr>
      <w:r>
        <w:rPr>
          <w:rFonts w:ascii="Times New Roman" w:hAnsi="Times New Roman" w:cs="Times New Roman"/>
        </w:rPr>
        <w:t xml:space="preserve">2.  </w:t>
      </w:r>
      <w:del w:id="80" w:author="Luskin, Robert C" w:date="2017-07-05T17:44:00Z">
        <w:r w:rsidDel="007E7742">
          <w:rPr>
            <w:rFonts w:ascii="Times New Roman" w:hAnsi="Times New Roman" w:cs="Times New Roman"/>
          </w:rPr>
          <w:delText>Does t</w:delText>
        </w:r>
        <w:r w:rsidRPr="003C1C7D" w:rsidDel="007E7742">
          <w:rPr>
            <w:rFonts w:ascii="Times New Roman" w:hAnsi="Times New Roman" w:cs="Times New Roman"/>
          </w:rPr>
          <w:delText>he Affor</w:delText>
        </w:r>
        <w:r w:rsidR="00B7461B" w:rsidDel="007E7742">
          <w:rPr>
            <w:rFonts w:ascii="Times New Roman" w:hAnsi="Times New Roman" w:cs="Times New Roman"/>
          </w:rPr>
          <w:delText xml:space="preserve">dable Care Act </w:delText>
        </w:r>
        <w:r w:rsidRPr="003C1C7D" w:rsidDel="007E7742">
          <w:rPr>
            <w:rFonts w:ascii="Times New Roman" w:hAnsi="Times New Roman" w:cs="Times New Roman"/>
          </w:rPr>
          <w:delText>establish a government panel to make d</w:delText>
        </w:r>
        <w:r w:rsidDel="007E7742">
          <w:rPr>
            <w:rFonts w:ascii="Times New Roman" w:hAnsi="Times New Roman" w:cs="Times New Roman"/>
          </w:rPr>
          <w:delText>ecisions about end-of-life care</w:delText>
        </w:r>
        <w:r w:rsidRPr="003C1C7D" w:rsidDel="007E7742">
          <w:rPr>
            <w:rFonts w:ascii="Times New Roman" w:hAnsi="Times New Roman" w:cs="Times New Roman"/>
          </w:rPr>
          <w:delText>?</w:delText>
        </w:r>
      </w:del>
    </w:p>
    <w:p w:rsidR="002B3FAC" w:rsidDel="007E7742" w:rsidRDefault="002B3FAC" w:rsidP="007E7742">
      <w:pPr>
        <w:rPr>
          <w:del w:id="81" w:author="Luskin, Robert C" w:date="2017-07-05T17:44:00Z"/>
          <w:rFonts w:ascii="Times New Roman" w:hAnsi="Times New Roman" w:cs="Times New Roman"/>
        </w:rPr>
        <w:pPrChange w:id="82" w:author="Luskin, Robert C" w:date="2017-07-05T17:44:00Z">
          <w:pPr>
            <w:pStyle w:val="ListParagraph"/>
            <w:numPr>
              <w:numId w:val="33"/>
            </w:numPr>
            <w:spacing w:after="0" w:line="240" w:lineRule="auto"/>
            <w:ind w:hanging="360"/>
          </w:pPr>
        </w:pPrChange>
      </w:pPr>
      <w:del w:id="83" w:author="Luskin, Robert C" w:date="2017-07-05T17:44:00Z">
        <w:r w:rsidRPr="00170026" w:rsidDel="007E7742">
          <w:rPr>
            <w:rFonts w:ascii="Times New Roman" w:hAnsi="Times New Roman" w:cs="Times New Roman"/>
            <w:i/>
          </w:rPr>
          <w:delText>Does</w:delText>
        </w:r>
        <w:r w:rsidDel="007E7742">
          <w:rPr>
            <w:rFonts w:ascii="Times New Roman" w:hAnsi="Times New Roman" w:cs="Times New Roman"/>
          </w:rPr>
          <w:delText xml:space="preserve"> establish one</w:delText>
        </w:r>
      </w:del>
    </w:p>
    <w:p w:rsidR="002B3FAC" w:rsidRPr="003C1C7D" w:rsidDel="007E7742" w:rsidRDefault="002B3FAC" w:rsidP="007E7742">
      <w:pPr>
        <w:rPr>
          <w:del w:id="84" w:author="Luskin, Robert C" w:date="2017-07-05T17:44:00Z"/>
          <w:rFonts w:ascii="Times New Roman" w:hAnsi="Times New Roman" w:cs="Times New Roman"/>
        </w:rPr>
        <w:pPrChange w:id="85" w:author="Luskin, Robert C" w:date="2017-07-05T17:44:00Z">
          <w:pPr>
            <w:pStyle w:val="ListParagraph"/>
            <w:numPr>
              <w:numId w:val="33"/>
            </w:numPr>
            <w:spacing w:after="0" w:line="240" w:lineRule="auto"/>
            <w:ind w:hanging="360"/>
          </w:pPr>
        </w:pPrChange>
      </w:pPr>
      <w:del w:id="86" w:author="Luskin, Robert C" w:date="2017-07-05T17:44:00Z">
        <w:r w:rsidRPr="003C1C7D" w:rsidDel="007E7742">
          <w:rPr>
            <w:rFonts w:ascii="Times New Roman" w:hAnsi="Times New Roman" w:cs="Times New Roman"/>
            <w:i/>
          </w:rPr>
          <w:delText>Does not</w:delText>
        </w:r>
        <w:r w:rsidRPr="003C1C7D" w:rsidDel="007E7742">
          <w:rPr>
            <w:rFonts w:ascii="Times New Roman" w:hAnsi="Times New Roman" w:cs="Times New Roman"/>
          </w:rPr>
          <w:delText xml:space="preserve"> establish one</w:delText>
        </w:r>
      </w:del>
    </w:p>
    <w:p w:rsidR="002B3FAC" w:rsidDel="007E7742" w:rsidRDefault="002B3FAC" w:rsidP="007E7742">
      <w:pPr>
        <w:rPr>
          <w:del w:id="87" w:author="Luskin, Robert C" w:date="2017-07-05T17:44:00Z"/>
          <w:rStyle w:val="Strong"/>
          <w:rFonts w:ascii="Times New Roman" w:hAnsi="Times New Roman" w:cs="Times New Roman"/>
          <w:b w:val="0"/>
          <w:bCs w:val="0"/>
        </w:rPr>
        <w:pPrChange w:id="88" w:author="Luskin, Robert C" w:date="2017-07-05T17:44:00Z">
          <w:pPr/>
        </w:pPrChange>
      </w:pPr>
    </w:p>
    <w:p w:rsidR="002B3FAC" w:rsidRDefault="002B3FAC" w:rsidP="008C482C">
      <w:pPr>
        <w:rPr>
          <w:rFonts w:ascii="Times New Roman" w:hAnsi="Times New Roman" w:cs="Times New Roman"/>
        </w:rPr>
      </w:pPr>
    </w:p>
    <w:p w:rsidR="008C482C" w:rsidDel="007E7742" w:rsidRDefault="002B3FAC" w:rsidP="008C482C">
      <w:pPr>
        <w:rPr>
          <w:del w:id="89" w:author="Luskin, Robert C" w:date="2017-07-05T17:45:00Z"/>
          <w:rFonts w:ascii="Times New Roman" w:hAnsi="Times New Roman" w:cs="Times New Roman"/>
        </w:rPr>
      </w:pPr>
      <w:del w:id="90" w:author="Luskin, Robert C" w:date="2017-07-05T17:45:00Z">
        <w:r w:rsidDel="007E7742">
          <w:rPr>
            <w:rFonts w:ascii="Times New Roman" w:hAnsi="Times New Roman" w:cs="Times New Roman"/>
          </w:rPr>
          <w:delText xml:space="preserve">3.  </w:delText>
        </w:r>
        <w:r w:rsidR="008C482C" w:rsidDel="007E7742">
          <w:rPr>
            <w:rFonts w:ascii="Times New Roman" w:hAnsi="Times New Roman" w:cs="Times New Roman"/>
          </w:rPr>
          <w:delText>D</w:delText>
        </w:r>
        <w:r w:rsidR="008C482C" w:rsidRPr="00720066" w:rsidDel="007E7742">
          <w:rPr>
            <w:rFonts w:ascii="Times New Roman" w:hAnsi="Times New Roman" w:cs="Times New Roman"/>
          </w:rPr>
          <w:delText>oes the Affordable Care Act</w:delText>
        </w:r>
        <w:r w:rsidR="008C482C" w:rsidDel="007E7742">
          <w:rPr>
            <w:rFonts w:ascii="Times New Roman" w:hAnsi="Times New Roman" w:cs="Times New Roman"/>
          </w:rPr>
          <w:delText>…?</w:delText>
        </w:r>
      </w:del>
    </w:p>
    <w:p w:rsidR="00B7461B" w:rsidRPr="00AE7C37" w:rsidDel="007E7742" w:rsidRDefault="00B7461B" w:rsidP="008C482C">
      <w:pPr>
        <w:rPr>
          <w:del w:id="91" w:author="Luskin, Robert C" w:date="2017-07-05T17:45:00Z"/>
          <w:rFonts w:ascii="Times New Roman" w:hAnsi="Times New Roman" w:cs="Times New Roman"/>
        </w:rPr>
      </w:pPr>
      <w:del w:id="92" w:author="Luskin, Robert C" w:date="2017-07-05T17:45:00Z">
        <w:r w:rsidDel="007E7742">
          <w:rPr>
            <w:rFonts w:ascii="Times New Roman" w:hAnsi="Times New Roman" w:cs="Times New Roman"/>
          </w:rPr>
          <w:delText>[Randomnize]</w:delText>
        </w:r>
      </w:del>
    </w:p>
    <w:p w:rsidR="008C482C" w:rsidRPr="00826EEA" w:rsidDel="007E7742" w:rsidRDefault="008C482C" w:rsidP="008C482C">
      <w:pPr>
        <w:pStyle w:val="ListParagraph"/>
        <w:numPr>
          <w:ilvl w:val="0"/>
          <w:numId w:val="21"/>
        </w:numPr>
        <w:spacing w:after="0" w:line="240" w:lineRule="auto"/>
        <w:rPr>
          <w:del w:id="93" w:author="Luskin, Robert C" w:date="2017-07-05T17:45:00Z"/>
          <w:rFonts w:ascii="Times New Roman" w:hAnsi="Times New Roman" w:cs="Times New Roman"/>
        </w:rPr>
      </w:pPr>
      <w:del w:id="94" w:author="Luskin, Robert C" w:date="2017-07-05T17:45:00Z">
        <w:r w:rsidRPr="00826EEA" w:rsidDel="007E7742">
          <w:rPr>
            <w:rFonts w:ascii="Times New Roman" w:hAnsi="Times New Roman" w:cs="Times New Roman"/>
          </w:rPr>
          <w:delText xml:space="preserve">Create government panels to make end-of-life decisions </w:delText>
        </w:r>
      </w:del>
    </w:p>
    <w:p w:rsidR="008C482C" w:rsidDel="007E7742" w:rsidRDefault="008C482C" w:rsidP="008C482C">
      <w:pPr>
        <w:pStyle w:val="ListParagraph"/>
        <w:numPr>
          <w:ilvl w:val="0"/>
          <w:numId w:val="21"/>
        </w:numPr>
        <w:spacing w:after="0" w:line="240" w:lineRule="auto"/>
        <w:rPr>
          <w:del w:id="95" w:author="Luskin, Robert C" w:date="2017-07-05T17:45:00Z"/>
          <w:rFonts w:ascii="Times New Roman" w:hAnsi="Times New Roman" w:cs="Times New Roman"/>
        </w:rPr>
      </w:pPr>
      <w:del w:id="96" w:author="Luskin, Robert C" w:date="2017-07-05T17:45:00Z">
        <w:r w:rsidDel="007E7742">
          <w:rPr>
            <w:rFonts w:ascii="Times New Roman" w:hAnsi="Times New Roman" w:cs="Times New Roman"/>
          </w:rPr>
          <w:delText>Replace Medicare with a public option</w:delText>
        </w:r>
      </w:del>
    </w:p>
    <w:p w:rsidR="008C482C" w:rsidDel="007E7742" w:rsidRDefault="008C482C" w:rsidP="008C482C">
      <w:pPr>
        <w:pStyle w:val="ListParagraph"/>
        <w:numPr>
          <w:ilvl w:val="0"/>
          <w:numId w:val="21"/>
        </w:numPr>
        <w:spacing w:after="0" w:line="240" w:lineRule="auto"/>
        <w:rPr>
          <w:del w:id="97" w:author="Luskin, Robert C" w:date="2017-07-05T17:45:00Z"/>
          <w:rFonts w:ascii="Times New Roman" w:hAnsi="Times New Roman" w:cs="Times New Roman"/>
        </w:rPr>
      </w:pPr>
      <w:del w:id="98" w:author="Luskin, Robert C" w:date="2017-07-05T17:45:00Z">
        <w:r w:rsidRPr="00B369A9" w:rsidDel="007E7742">
          <w:rPr>
            <w:rFonts w:ascii="Times New Roman" w:hAnsi="Times New Roman" w:cs="Times New Roman"/>
          </w:rPr>
          <w:delText>Limit increases in payments to Medicare providers</w:delText>
        </w:r>
      </w:del>
    </w:p>
    <w:p w:rsidR="008C482C" w:rsidDel="007E7742" w:rsidRDefault="008C482C" w:rsidP="008C482C">
      <w:pPr>
        <w:pStyle w:val="ListParagraph"/>
        <w:numPr>
          <w:ilvl w:val="0"/>
          <w:numId w:val="21"/>
        </w:numPr>
        <w:spacing w:after="0" w:line="240" w:lineRule="auto"/>
        <w:rPr>
          <w:del w:id="99" w:author="Luskin, Robert C" w:date="2017-07-05T17:45:00Z"/>
          <w:rFonts w:ascii="Times New Roman" w:hAnsi="Times New Roman" w:cs="Times New Roman"/>
        </w:rPr>
      </w:pPr>
      <w:del w:id="100" w:author="Luskin, Robert C" w:date="2017-07-05T17:45:00Z">
        <w:r w:rsidDel="007E7742">
          <w:rPr>
            <w:rFonts w:ascii="Times New Roman" w:hAnsi="Times New Roman" w:cs="Times New Roman"/>
          </w:rPr>
          <w:delText>Require insurance companies to</w:delText>
        </w:r>
        <w:r w:rsidRPr="00AE2F5A" w:rsidDel="007E7742">
          <w:rPr>
            <w:rFonts w:ascii="Times New Roman" w:hAnsi="Times New Roman" w:cs="Times New Roman"/>
          </w:rPr>
          <w:delText xml:space="preserve"> rati</w:delText>
        </w:r>
        <w:r w:rsidDel="007E7742">
          <w:rPr>
            <w:rFonts w:ascii="Times New Roman" w:hAnsi="Times New Roman" w:cs="Times New Roman"/>
          </w:rPr>
          <w:delText>on health care</w:delText>
        </w:r>
      </w:del>
    </w:p>
    <w:p w:rsidR="008C482C" w:rsidRPr="00AE7C37" w:rsidDel="007E7742" w:rsidRDefault="008C482C" w:rsidP="008C482C">
      <w:pPr>
        <w:pStyle w:val="ListParagraph"/>
        <w:numPr>
          <w:ilvl w:val="0"/>
          <w:numId w:val="21"/>
        </w:numPr>
        <w:spacing w:after="0" w:line="240" w:lineRule="auto"/>
        <w:rPr>
          <w:del w:id="101" w:author="Luskin, Robert C" w:date="2017-07-05T17:45:00Z"/>
          <w:rFonts w:ascii="Times New Roman" w:hAnsi="Times New Roman" w:cs="Times New Roman"/>
        </w:rPr>
      </w:pPr>
      <w:del w:id="102" w:author="Luskin, Robert C" w:date="2017-07-05T17:45:00Z">
        <w:r w:rsidRPr="00AE7C37" w:rsidDel="007E7742">
          <w:rPr>
            <w:rFonts w:ascii="Times New Roman" w:hAnsi="Times New Roman" w:cs="Times New Roman"/>
          </w:rPr>
          <w:delText>Don’t Know</w:delText>
        </w:r>
      </w:del>
    </w:p>
    <w:p w:rsidR="008C482C" w:rsidDel="007E7742" w:rsidRDefault="008C482C" w:rsidP="008C482C">
      <w:pPr>
        <w:rPr>
          <w:del w:id="103" w:author="Luskin, Robert C" w:date="2017-07-05T17:45:00Z"/>
          <w:rFonts w:ascii="Times New Roman" w:hAnsi="Times New Roman" w:cs="Times New Roman"/>
          <w:b/>
          <w:highlight w:val="yellow"/>
        </w:rPr>
      </w:pPr>
    </w:p>
    <w:p w:rsidR="00B7461B" w:rsidDel="007E7742" w:rsidRDefault="00B7461B" w:rsidP="008C482C">
      <w:pPr>
        <w:rPr>
          <w:del w:id="104" w:author="Luskin, Robert C" w:date="2017-07-05T17:45:00Z"/>
          <w:rFonts w:ascii="Times New Roman" w:hAnsi="Times New Roman" w:cs="Times New Roman"/>
          <w:b/>
          <w:highlight w:val="yellow"/>
        </w:rPr>
      </w:pPr>
    </w:p>
    <w:p w:rsidR="008C482C" w:rsidRDefault="008C482C" w:rsidP="008C482C">
      <w:pPr>
        <w:rPr>
          <w:rFonts w:ascii="Times New Roman" w:hAnsi="Times New Roman" w:cs="Times New Roman"/>
          <w:b/>
        </w:rPr>
      </w:pPr>
      <w:r w:rsidRPr="00FD2413">
        <w:rPr>
          <w:rFonts w:ascii="Times New Roman" w:hAnsi="Times New Roman" w:cs="Times New Roman"/>
          <w:b/>
          <w:highlight w:val="yellow"/>
        </w:rPr>
        <w:t>GW---Scientist Agreement</w:t>
      </w:r>
    </w:p>
    <w:p w:rsidR="008C482C" w:rsidRDefault="008C482C" w:rsidP="008C482C">
      <w:pPr>
        <w:rPr>
          <w:rFonts w:ascii="Times New Roman" w:hAnsi="Times New Roman" w:cs="Times New Roman"/>
        </w:rPr>
      </w:pPr>
    </w:p>
    <w:p w:rsidR="008C482C" w:rsidRDefault="008C482C" w:rsidP="008C482C">
      <w:pPr>
        <w:rPr>
          <w:rFonts w:ascii="Times New Roman" w:hAnsi="Times New Roman" w:cs="Times New Roman"/>
          <w:b/>
        </w:rPr>
      </w:pPr>
      <w:r>
        <w:rPr>
          <w:rFonts w:ascii="Times New Roman" w:hAnsi="Times New Roman" w:cs="Times New Roman"/>
          <w:b/>
        </w:rPr>
        <w:t>IP</w:t>
      </w:r>
      <w:r w:rsidRPr="006E5134">
        <w:rPr>
          <w:rFonts w:ascii="Times New Roman" w:hAnsi="Times New Roman" w:cs="Times New Roman"/>
          <w:b/>
        </w:rPr>
        <w:t xml:space="preserve"> Standard</w:t>
      </w:r>
    </w:p>
    <w:p w:rsidR="008C482C" w:rsidRDefault="008C482C" w:rsidP="008C482C">
      <w:pPr>
        <w:rPr>
          <w:rFonts w:ascii="Times New Roman" w:hAnsi="Times New Roman" w:cs="Times New Roman"/>
        </w:rPr>
      </w:pPr>
    </w:p>
    <w:p w:rsidR="008C482C" w:rsidRDefault="008C482C" w:rsidP="008C482C">
      <w:pPr>
        <w:rPr>
          <w:rFonts w:ascii="Times New Roman" w:hAnsi="Times New Roman" w:cs="Times New Roman"/>
        </w:rPr>
      </w:pPr>
      <w:r w:rsidRPr="003E6269">
        <w:rPr>
          <w:rFonts w:ascii="Times New Roman" w:hAnsi="Times New Roman" w:cs="Times New Roman"/>
        </w:rPr>
        <w:t>Just your impression, which one of the following statements</w:t>
      </w:r>
      <w:r>
        <w:rPr>
          <w:rFonts w:ascii="Times New Roman" w:hAnsi="Times New Roman" w:cs="Times New Roman"/>
        </w:rPr>
        <w:t xml:space="preserve"> do you think is most accurate?</w:t>
      </w:r>
    </w:p>
    <w:p w:rsidR="008C482C" w:rsidRDefault="008C482C" w:rsidP="008C482C">
      <w:pPr>
        <w:pStyle w:val="ListParagraph"/>
        <w:numPr>
          <w:ilvl w:val="0"/>
          <w:numId w:val="23"/>
        </w:numPr>
        <w:spacing w:after="0" w:line="240" w:lineRule="auto"/>
        <w:rPr>
          <w:rFonts w:ascii="Times New Roman" w:hAnsi="Times New Roman" w:cs="Times New Roman"/>
        </w:rPr>
      </w:pPr>
      <w:r w:rsidRPr="003E6269">
        <w:rPr>
          <w:rFonts w:ascii="Times New Roman" w:hAnsi="Times New Roman" w:cs="Times New Roman"/>
        </w:rPr>
        <w:t xml:space="preserve">Most scientists believe that global warming is occurring. </w:t>
      </w:r>
    </w:p>
    <w:p w:rsidR="008C482C" w:rsidRDefault="008C482C" w:rsidP="008C482C">
      <w:pPr>
        <w:pStyle w:val="ListParagraph"/>
        <w:numPr>
          <w:ilvl w:val="0"/>
          <w:numId w:val="23"/>
        </w:numPr>
        <w:spacing w:after="0" w:line="240" w:lineRule="auto"/>
        <w:rPr>
          <w:rFonts w:ascii="Times New Roman" w:hAnsi="Times New Roman" w:cs="Times New Roman"/>
        </w:rPr>
      </w:pPr>
      <w:r w:rsidRPr="003E6269">
        <w:rPr>
          <w:rFonts w:ascii="Times New Roman" w:hAnsi="Times New Roman" w:cs="Times New Roman"/>
        </w:rPr>
        <w:t>Most scientists believe that glob</w:t>
      </w:r>
      <w:r>
        <w:rPr>
          <w:rFonts w:ascii="Times New Roman" w:hAnsi="Times New Roman" w:cs="Times New Roman"/>
        </w:rPr>
        <w:t xml:space="preserve">al warming is NOT occurring. </w:t>
      </w:r>
      <w:r w:rsidRPr="003E6269">
        <w:rPr>
          <w:rFonts w:ascii="Times New Roman" w:hAnsi="Times New Roman" w:cs="Times New Roman"/>
        </w:rPr>
        <w:t xml:space="preserve"> </w:t>
      </w:r>
    </w:p>
    <w:p w:rsidR="008C482C" w:rsidRPr="00BE1ADF" w:rsidRDefault="008C482C" w:rsidP="008C482C">
      <w:pPr>
        <w:pStyle w:val="ListParagraph"/>
        <w:numPr>
          <w:ilvl w:val="0"/>
          <w:numId w:val="23"/>
        </w:numPr>
        <w:spacing w:after="0" w:line="240" w:lineRule="auto"/>
        <w:rPr>
          <w:rFonts w:ascii="Times New Roman" w:hAnsi="Times New Roman" w:cs="Times New Roman"/>
        </w:rPr>
      </w:pPr>
      <w:r w:rsidRPr="00BE1ADF">
        <w:rPr>
          <w:rFonts w:ascii="Times New Roman" w:hAnsi="Times New Roman" w:cs="Times New Roman"/>
        </w:rPr>
        <w:t>Scientists are more or less equally divided about whether global warming is occurring or not</w:t>
      </w:r>
    </w:p>
    <w:p w:rsidR="008C482C" w:rsidRDefault="008C482C" w:rsidP="008C482C">
      <w:pPr>
        <w:rPr>
          <w:rFonts w:ascii="Times New Roman" w:hAnsi="Times New Roman" w:cs="Times New Roman"/>
        </w:rPr>
      </w:pPr>
    </w:p>
    <w:p w:rsidR="008C482C" w:rsidRDefault="008C482C" w:rsidP="008C482C">
      <w:pPr>
        <w:rPr>
          <w:rFonts w:ascii="Times New Roman" w:hAnsi="Times New Roman" w:cs="Times New Roman"/>
        </w:rPr>
      </w:pPr>
      <w:r>
        <w:rPr>
          <w:rFonts w:ascii="Times New Roman" w:hAnsi="Times New Roman" w:cs="Times New Roman"/>
        </w:rPr>
        <w:t>Vs.</w:t>
      </w:r>
    </w:p>
    <w:p w:rsidR="008C482C" w:rsidDel="00957C78" w:rsidRDefault="008C482C" w:rsidP="008C482C">
      <w:pPr>
        <w:rPr>
          <w:del w:id="105" w:author="Luskin, Robert C" w:date="2017-07-05T17:46:00Z"/>
          <w:rFonts w:ascii="Times New Roman" w:hAnsi="Times New Roman" w:cs="Times New Roman"/>
        </w:rPr>
      </w:pPr>
    </w:p>
    <w:p w:rsidR="00957C78" w:rsidRDefault="00957C78" w:rsidP="00957C78">
      <w:pPr>
        <w:rPr>
          <w:ins w:id="106" w:author="Luskin, Robert C" w:date="2017-07-05T17:46:00Z"/>
          <w:rFonts w:ascii="Times New Roman" w:hAnsi="Times New Roman" w:cs="Times New Roman"/>
        </w:rPr>
      </w:pPr>
      <w:ins w:id="107" w:author="Luskin, Robert C" w:date="2017-07-05T17:46:00Z">
        <w:r>
          <w:rPr>
            <w:rFonts w:ascii="Times New Roman" w:hAnsi="Times New Roman" w:cs="Times New Roman"/>
          </w:rPr>
          <w:t>1.  W</w:t>
        </w:r>
        <w:r w:rsidRPr="003E6269">
          <w:rPr>
            <w:rFonts w:ascii="Times New Roman" w:hAnsi="Times New Roman" w:cs="Times New Roman"/>
          </w:rPr>
          <w:t>hich one of the following statements</w:t>
        </w:r>
        <w:r>
          <w:rPr>
            <w:rFonts w:ascii="Times New Roman" w:hAnsi="Times New Roman" w:cs="Times New Roman"/>
          </w:rPr>
          <w:t xml:space="preserve"> is most accurate?</w:t>
        </w:r>
      </w:ins>
    </w:p>
    <w:p w:rsidR="00957C78" w:rsidRDefault="00957C78" w:rsidP="00957C78">
      <w:pPr>
        <w:pStyle w:val="ListParagraph"/>
        <w:numPr>
          <w:ilvl w:val="0"/>
          <w:numId w:val="34"/>
        </w:numPr>
        <w:spacing w:after="0" w:line="240" w:lineRule="auto"/>
        <w:rPr>
          <w:ins w:id="108" w:author="Luskin, Robert C" w:date="2017-07-05T17:46:00Z"/>
          <w:rFonts w:ascii="Times New Roman" w:hAnsi="Times New Roman" w:cs="Times New Roman"/>
        </w:rPr>
      </w:pPr>
      <w:ins w:id="109" w:author="Luskin, Robert C" w:date="2017-07-05T17:46:00Z">
        <w:r w:rsidRPr="003E6269">
          <w:rPr>
            <w:rFonts w:ascii="Times New Roman" w:hAnsi="Times New Roman" w:cs="Times New Roman"/>
          </w:rPr>
          <w:t xml:space="preserve">Most scientists believe that global warming is occurring. </w:t>
        </w:r>
      </w:ins>
    </w:p>
    <w:p w:rsidR="00957C78" w:rsidRDefault="00957C78" w:rsidP="00957C78">
      <w:pPr>
        <w:pStyle w:val="ListParagraph"/>
        <w:numPr>
          <w:ilvl w:val="0"/>
          <w:numId w:val="34"/>
        </w:numPr>
        <w:spacing w:after="0" w:line="240" w:lineRule="auto"/>
        <w:rPr>
          <w:ins w:id="110" w:author="Luskin, Robert C" w:date="2017-07-05T17:46:00Z"/>
          <w:rFonts w:ascii="Times New Roman" w:hAnsi="Times New Roman" w:cs="Times New Roman"/>
        </w:rPr>
      </w:pPr>
      <w:ins w:id="111" w:author="Luskin, Robert C" w:date="2017-07-05T17:46:00Z">
        <w:r w:rsidRPr="003E6269">
          <w:rPr>
            <w:rFonts w:ascii="Times New Roman" w:hAnsi="Times New Roman" w:cs="Times New Roman"/>
          </w:rPr>
          <w:t>Most scientists believe that glob</w:t>
        </w:r>
        <w:r>
          <w:rPr>
            <w:rFonts w:ascii="Times New Roman" w:hAnsi="Times New Roman" w:cs="Times New Roman"/>
          </w:rPr>
          <w:t xml:space="preserve">al warming is NOT occurring. </w:t>
        </w:r>
        <w:r w:rsidRPr="003E6269">
          <w:rPr>
            <w:rFonts w:ascii="Times New Roman" w:hAnsi="Times New Roman" w:cs="Times New Roman"/>
          </w:rPr>
          <w:t xml:space="preserve"> </w:t>
        </w:r>
      </w:ins>
    </w:p>
    <w:p w:rsidR="00957C78" w:rsidRDefault="00957C78" w:rsidP="00957C78">
      <w:pPr>
        <w:pStyle w:val="ListParagraph"/>
        <w:numPr>
          <w:ilvl w:val="0"/>
          <w:numId w:val="34"/>
        </w:numPr>
        <w:spacing w:after="0" w:line="240" w:lineRule="auto"/>
        <w:rPr>
          <w:ins w:id="112" w:author="Luskin, Robert C" w:date="2017-07-05T17:47:00Z"/>
          <w:rFonts w:ascii="Times New Roman" w:hAnsi="Times New Roman" w:cs="Times New Roman"/>
        </w:rPr>
      </w:pPr>
      <w:ins w:id="113" w:author="Luskin, Robert C" w:date="2017-07-05T17:46:00Z">
        <w:r w:rsidRPr="00BE1ADF">
          <w:rPr>
            <w:rFonts w:ascii="Times New Roman" w:hAnsi="Times New Roman" w:cs="Times New Roman"/>
          </w:rPr>
          <w:t>Scientists are more or less equally divided about whether global warming is occurring or not</w:t>
        </w:r>
      </w:ins>
    </w:p>
    <w:p w:rsidR="00957C78" w:rsidRPr="00BE1ADF" w:rsidRDefault="00957C78" w:rsidP="00957C78">
      <w:pPr>
        <w:pStyle w:val="ListParagraph"/>
        <w:numPr>
          <w:ilvl w:val="0"/>
          <w:numId w:val="34"/>
        </w:numPr>
        <w:spacing w:after="0" w:line="240" w:lineRule="auto"/>
        <w:rPr>
          <w:ins w:id="114" w:author="Luskin, Robert C" w:date="2017-07-05T17:46:00Z"/>
          <w:rFonts w:ascii="Times New Roman" w:hAnsi="Times New Roman" w:cs="Times New Roman"/>
        </w:rPr>
      </w:pPr>
      <w:ins w:id="115" w:author="Luskin, Robert C" w:date="2017-07-05T17:47:00Z">
        <w:r>
          <w:rPr>
            <w:rFonts w:ascii="Times New Roman" w:hAnsi="Times New Roman" w:cs="Times New Roman"/>
          </w:rPr>
          <w:t>DK (+ DK pref)</w:t>
        </w:r>
      </w:ins>
    </w:p>
    <w:p w:rsidR="00957C78" w:rsidRDefault="00957C78" w:rsidP="00957C78">
      <w:pPr>
        <w:rPr>
          <w:ins w:id="116" w:author="Luskin, Robert C" w:date="2017-07-05T17:46:00Z"/>
          <w:rFonts w:ascii="Times New Roman" w:hAnsi="Times New Roman" w:cs="Times New Roman"/>
        </w:rPr>
      </w:pPr>
    </w:p>
    <w:p w:rsidR="00957C78" w:rsidRDefault="00957C78" w:rsidP="008C482C">
      <w:pPr>
        <w:rPr>
          <w:ins w:id="117" w:author="Luskin, Robert C" w:date="2017-07-05T17:46:00Z"/>
          <w:rFonts w:ascii="Times New Roman" w:hAnsi="Times New Roman" w:cs="Times New Roman"/>
          <w:b/>
        </w:rPr>
      </w:pPr>
    </w:p>
    <w:p w:rsidR="00957C78" w:rsidRDefault="00957C78" w:rsidP="008C482C">
      <w:pPr>
        <w:rPr>
          <w:ins w:id="118" w:author="Luskin, Robert C" w:date="2017-07-05T17:46:00Z"/>
          <w:rFonts w:ascii="Times New Roman" w:hAnsi="Times New Roman" w:cs="Times New Roman"/>
          <w:b/>
        </w:rPr>
      </w:pPr>
    </w:p>
    <w:p w:rsidR="00957C78" w:rsidRDefault="00957C78" w:rsidP="008C482C">
      <w:pPr>
        <w:rPr>
          <w:ins w:id="119" w:author="Luskin, Robert C" w:date="2017-07-05T17:46:00Z"/>
          <w:rFonts w:ascii="Times New Roman" w:hAnsi="Times New Roman" w:cs="Times New Roman"/>
          <w:b/>
        </w:rPr>
      </w:pPr>
    </w:p>
    <w:p w:rsidR="00957C78" w:rsidRDefault="00957C78" w:rsidP="008C482C">
      <w:pPr>
        <w:rPr>
          <w:ins w:id="120" w:author="Luskin, Robert C" w:date="2017-07-05T17:46:00Z"/>
          <w:rFonts w:ascii="Times New Roman" w:hAnsi="Times New Roman" w:cs="Times New Roman"/>
          <w:b/>
        </w:rPr>
      </w:pPr>
    </w:p>
    <w:p w:rsidR="008C482C" w:rsidRPr="00FD2413" w:rsidDel="00957C78" w:rsidRDefault="008C482C" w:rsidP="008C482C">
      <w:pPr>
        <w:rPr>
          <w:del w:id="121" w:author="Luskin, Robert C" w:date="2017-07-05T17:47:00Z"/>
          <w:rFonts w:ascii="Times New Roman" w:hAnsi="Times New Roman" w:cs="Times New Roman"/>
          <w:b/>
        </w:rPr>
      </w:pPr>
      <w:del w:id="122" w:author="Luskin, Robert C" w:date="2017-07-05T17:47:00Z">
        <w:r w:rsidRPr="00FD2413" w:rsidDel="00957C78">
          <w:rPr>
            <w:rFonts w:ascii="Times New Roman" w:hAnsi="Times New Roman" w:cs="Times New Roman"/>
            <w:b/>
          </w:rPr>
          <w:delText>Gold Standard</w:delText>
        </w:r>
      </w:del>
    </w:p>
    <w:p w:rsidR="008C482C" w:rsidDel="00957C78" w:rsidRDefault="008C482C" w:rsidP="008C482C">
      <w:pPr>
        <w:rPr>
          <w:del w:id="123" w:author="Luskin, Robert C" w:date="2017-07-05T17:47:00Z"/>
          <w:rFonts w:ascii="Times New Roman" w:hAnsi="Times New Roman" w:cs="Times New Roman"/>
        </w:rPr>
      </w:pPr>
    </w:p>
    <w:p w:rsidR="008C482C" w:rsidRPr="003C1C7D" w:rsidDel="00957C78" w:rsidRDefault="008C482C" w:rsidP="008C482C">
      <w:pPr>
        <w:rPr>
          <w:del w:id="124" w:author="Luskin, Robert C" w:date="2017-07-05T17:47:00Z"/>
          <w:rFonts w:ascii="Times New Roman" w:hAnsi="Times New Roman" w:cs="Times New Roman"/>
        </w:rPr>
      </w:pPr>
      <w:del w:id="125" w:author="Luskin, Robert C" w:date="2017-07-05T17:47:00Z">
        <w:r w:rsidDel="00957C78">
          <w:rPr>
            <w:rFonts w:ascii="Times New Roman" w:hAnsi="Times New Roman" w:cs="Times New Roman"/>
          </w:rPr>
          <w:delText>W</w:delText>
        </w:r>
        <w:r w:rsidRPr="003E6269" w:rsidDel="00957C78">
          <w:rPr>
            <w:rFonts w:ascii="Times New Roman" w:hAnsi="Times New Roman" w:cs="Times New Roman"/>
          </w:rPr>
          <w:delText>hich one of the following statements</w:delText>
        </w:r>
        <w:r w:rsidDel="00957C78">
          <w:rPr>
            <w:rFonts w:ascii="Times New Roman" w:hAnsi="Times New Roman" w:cs="Times New Roman"/>
          </w:rPr>
          <w:delText xml:space="preserve"> is true</w:delText>
        </w:r>
        <w:r w:rsidRPr="003C1C7D" w:rsidDel="00957C78">
          <w:rPr>
            <w:rFonts w:ascii="Times New Roman" w:hAnsi="Times New Roman" w:cs="Times New Roman"/>
          </w:rPr>
          <w:delText>?</w:delText>
        </w:r>
      </w:del>
    </w:p>
    <w:p w:rsidR="008C482C" w:rsidDel="00957C78" w:rsidRDefault="008C482C" w:rsidP="008C482C">
      <w:pPr>
        <w:pStyle w:val="ListParagraph"/>
        <w:numPr>
          <w:ilvl w:val="0"/>
          <w:numId w:val="17"/>
        </w:numPr>
        <w:spacing w:after="0" w:line="240" w:lineRule="auto"/>
        <w:rPr>
          <w:del w:id="126" w:author="Luskin, Robert C" w:date="2017-07-05T17:47:00Z"/>
          <w:rFonts w:ascii="Times New Roman" w:hAnsi="Times New Roman" w:cs="Times New Roman"/>
        </w:rPr>
      </w:pPr>
      <w:del w:id="127" w:author="Luskin, Robert C" w:date="2017-07-05T17:47:00Z">
        <w:r w:rsidRPr="003E6269" w:rsidDel="00957C78">
          <w:rPr>
            <w:rFonts w:ascii="Times New Roman" w:hAnsi="Times New Roman" w:cs="Times New Roman"/>
          </w:rPr>
          <w:delText xml:space="preserve">Most scientists believe that global warming is occurring. </w:delText>
        </w:r>
      </w:del>
    </w:p>
    <w:p w:rsidR="008C482C" w:rsidDel="00957C78" w:rsidRDefault="008C482C" w:rsidP="008C482C">
      <w:pPr>
        <w:pStyle w:val="ListParagraph"/>
        <w:numPr>
          <w:ilvl w:val="0"/>
          <w:numId w:val="17"/>
        </w:numPr>
        <w:spacing w:after="0" w:line="240" w:lineRule="auto"/>
        <w:rPr>
          <w:del w:id="128" w:author="Luskin, Robert C" w:date="2017-07-05T17:47:00Z"/>
          <w:rFonts w:ascii="Times New Roman" w:hAnsi="Times New Roman" w:cs="Times New Roman"/>
        </w:rPr>
      </w:pPr>
      <w:del w:id="129" w:author="Luskin, Robert C" w:date="2017-07-05T17:47:00Z">
        <w:r w:rsidRPr="003E6269" w:rsidDel="00957C78">
          <w:rPr>
            <w:rFonts w:ascii="Times New Roman" w:hAnsi="Times New Roman" w:cs="Times New Roman"/>
          </w:rPr>
          <w:delText>Most scientists believe that glob</w:delText>
        </w:r>
        <w:r w:rsidDel="00957C78">
          <w:rPr>
            <w:rFonts w:ascii="Times New Roman" w:hAnsi="Times New Roman" w:cs="Times New Roman"/>
          </w:rPr>
          <w:delText xml:space="preserve">al warming is NOT occurring. </w:delText>
        </w:r>
        <w:r w:rsidRPr="003E6269" w:rsidDel="00957C78">
          <w:rPr>
            <w:rFonts w:ascii="Times New Roman" w:hAnsi="Times New Roman" w:cs="Times New Roman"/>
          </w:rPr>
          <w:delText xml:space="preserve"> </w:delText>
        </w:r>
      </w:del>
    </w:p>
    <w:p w:rsidR="008C482C" w:rsidDel="00957C78" w:rsidRDefault="008C482C" w:rsidP="008C482C">
      <w:pPr>
        <w:pStyle w:val="ListParagraph"/>
        <w:numPr>
          <w:ilvl w:val="0"/>
          <w:numId w:val="17"/>
        </w:numPr>
        <w:spacing w:after="0" w:line="240" w:lineRule="auto"/>
        <w:rPr>
          <w:del w:id="130" w:author="Luskin, Robert C" w:date="2017-07-05T17:47:00Z"/>
          <w:rFonts w:ascii="Times New Roman" w:hAnsi="Times New Roman" w:cs="Times New Roman"/>
        </w:rPr>
      </w:pPr>
      <w:del w:id="131" w:author="Luskin, Robert C" w:date="2017-07-05T17:47:00Z">
        <w:r w:rsidDel="00957C78">
          <w:rPr>
            <w:rFonts w:ascii="Times New Roman" w:hAnsi="Times New Roman" w:cs="Times New Roman"/>
          </w:rPr>
          <w:delText>Scientists are more or less equally divided about whether global warming is occurring or not.</w:delText>
        </w:r>
      </w:del>
    </w:p>
    <w:p w:rsidR="008C482C" w:rsidRPr="005C2052" w:rsidDel="00957C78" w:rsidRDefault="008C482C" w:rsidP="008C482C">
      <w:pPr>
        <w:pStyle w:val="ListParagraph"/>
        <w:numPr>
          <w:ilvl w:val="0"/>
          <w:numId w:val="17"/>
        </w:numPr>
        <w:spacing w:after="0" w:line="240" w:lineRule="auto"/>
        <w:rPr>
          <w:del w:id="132" w:author="Luskin, Robert C" w:date="2017-07-05T17:47:00Z"/>
          <w:rFonts w:ascii="Times New Roman" w:hAnsi="Times New Roman" w:cs="Times New Roman"/>
        </w:rPr>
      </w:pPr>
      <w:del w:id="133" w:author="Luskin, Robert C" w:date="2017-07-05T17:47:00Z">
        <w:r w:rsidDel="00957C78">
          <w:rPr>
            <w:rFonts w:ascii="Times New Roman" w:hAnsi="Times New Roman" w:cs="Times New Roman"/>
          </w:rPr>
          <w:delText>Don’t know</w:delText>
        </w:r>
      </w:del>
    </w:p>
    <w:p w:rsidR="008C482C" w:rsidDel="00957C78" w:rsidRDefault="008C482C" w:rsidP="008C482C">
      <w:pPr>
        <w:rPr>
          <w:del w:id="134" w:author="Luskin, Robert C" w:date="2017-07-05T17:47:00Z"/>
          <w:rStyle w:val="Strong"/>
          <w:rFonts w:ascii="Times New Roman" w:hAnsi="Times New Roman" w:cs="Times New Roman"/>
          <w:b w:val="0"/>
          <w:bCs w:val="0"/>
        </w:rPr>
      </w:pPr>
    </w:p>
    <w:p w:rsidR="008C482C" w:rsidRPr="003C1C7D" w:rsidRDefault="008C482C" w:rsidP="008C482C">
      <w:pPr>
        <w:rPr>
          <w:rStyle w:val="Strong"/>
          <w:rFonts w:ascii="Times New Roman" w:hAnsi="Times New Roman" w:cs="Times New Roman"/>
          <w:bCs w:val="0"/>
        </w:rPr>
      </w:pPr>
      <w:r w:rsidRPr="003C1C7D">
        <w:rPr>
          <w:rStyle w:val="Strong"/>
          <w:rFonts w:ascii="Times New Roman" w:hAnsi="Times New Roman" w:cs="Times New Roman"/>
          <w:highlight w:val="yellow"/>
        </w:rPr>
        <w:t>BO---Budget Deficit</w:t>
      </w:r>
    </w:p>
    <w:p w:rsidR="008C482C" w:rsidRDefault="008C482C" w:rsidP="008C482C">
      <w:pPr>
        <w:rPr>
          <w:rStyle w:val="Strong"/>
          <w:rFonts w:ascii="Times New Roman" w:hAnsi="Times New Roman" w:cs="Times New Roman"/>
          <w:b w:val="0"/>
          <w:bCs w:val="0"/>
        </w:rPr>
      </w:pPr>
    </w:p>
    <w:p w:rsidR="008C482C" w:rsidRDefault="008C482C" w:rsidP="008C482C">
      <w:pPr>
        <w:rPr>
          <w:rFonts w:ascii="Times New Roman" w:hAnsi="Times New Roman" w:cs="Times New Roman"/>
          <w:b/>
        </w:rPr>
      </w:pPr>
      <w:r>
        <w:rPr>
          <w:rFonts w:ascii="Times New Roman" w:hAnsi="Times New Roman" w:cs="Times New Roman"/>
          <w:b/>
        </w:rPr>
        <w:t>IP</w:t>
      </w:r>
      <w:r w:rsidRPr="006E5134">
        <w:rPr>
          <w:rFonts w:ascii="Times New Roman" w:hAnsi="Times New Roman" w:cs="Times New Roman"/>
          <w:b/>
        </w:rPr>
        <w:t xml:space="preserve"> Standard</w:t>
      </w:r>
      <w:ins w:id="135" w:author="Luskin, Robert C" w:date="2017-07-05T17:49:00Z">
        <w:r w:rsidR="00957C78">
          <w:rPr>
            <w:rFonts w:ascii="Times New Roman" w:hAnsi="Times New Roman" w:cs="Times New Roman"/>
            <w:b/>
          </w:rPr>
          <w:t xml:space="preserve"> A</w:t>
        </w:r>
      </w:ins>
    </w:p>
    <w:p w:rsidR="008C482C" w:rsidRPr="003C1C7D" w:rsidRDefault="008C482C" w:rsidP="008C482C">
      <w:pPr>
        <w:rPr>
          <w:rStyle w:val="Strong"/>
          <w:rFonts w:ascii="Times New Roman" w:hAnsi="Times New Roman" w:cs="Times New Roman"/>
          <w:b w:val="0"/>
          <w:bCs w:val="0"/>
        </w:rPr>
      </w:pPr>
    </w:p>
    <w:p w:rsidR="008C482C" w:rsidRPr="003C1C7D" w:rsidRDefault="008C482C" w:rsidP="008C482C">
      <w:pPr>
        <w:rPr>
          <w:rStyle w:val="Strong"/>
          <w:rFonts w:ascii="Times New Roman" w:hAnsi="Times New Roman" w:cs="Times New Roman"/>
          <w:b w:val="0"/>
          <w:bCs w:val="0"/>
        </w:rPr>
      </w:pPr>
      <w:r w:rsidRPr="003C1C7D">
        <w:rPr>
          <w:rStyle w:val="Strong"/>
          <w:rFonts w:ascii="Times New Roman" w:hAnsi="Times New Roman" w:cs="Times New Roman"/>
          <w:color w:val="333333"/>
          <w:shd w:val="clear" w:color="auto" w:fill="FFFFFF"/>
        </w:rPr>
        <w:t xml:space="preserve">As you may know, the federal government runs a deficit when it spends more than it takes in. </w:t>
      </w:r>
      <w:r w:rsidRPr="003C1C7D">
        <w:rPr>
          <w:rFonts w:ascii="Times New Roman" w:hAnsi="Times New Roman" w:cs="Times New Roman"/>
        </w:rPr>
        <w:t>Since 2012, when Barack Obama was re-elected president</w:t>
      </w:r>
      <w:r w:rsidRPr="003C1C7D">
        <w:rPr>
          <w:rStyle w:val="Strong"/>
          <w:rFonts w:ascii="Times New Roman" w:hAnsi="Times New Roman" w:cs="Times New Roman"/>
          <w:color w:val="333333"/>
          <w:shd w:val="clear" w:color="auto" w:fill="FFFFFF"/>
        </w:rPr>
        <w:t>, would you say that the annual federa</w:t>
      </w:r>
      <w:r>
        <w:rPr>
          <w:rStyle w:val="Strong"/>
          <w:rFonts w:ascii="Times New Roman" w:hAnsi="Times New Roman" w:cs="Times New Roman"/>
          <w:color w:val="333333"/>
          <w:shd w:val="clear" w:color="auto" w:fill="FFFFFF"/>
        </w:rPr>
        <w:t>l budget deficit has …</w:t>
      </w:r>
    </w:p>
    <w:p w:rsidR="008C482C" w:rsidRPr="003C1C7D" w:rsidRDefault="008C482C" w:rsidP="008C482C">
      <w:pPr>
        <w:pStyle w:val="ListParagraph"/>
        <w:numPr>
          <w:ilvl w:val="0"/>
          <w:numId w:val="18"/>
        </w:numPr>
        <w:spacing w:after="0" w:line="240" w:lineRule="auto"/>
        <w:rPr>
          <w:rStyle w:val="Strong"/>
          <w:rFonts w:ascii="Times New Roman" w:hAnsi="Times New Roman" w:cs="Times New Roman"/>
          <w:b w:val="0"/>
          <w:bCs w:val="0"/>
        </w:rPr>
      </w:pPr>
      <w:r w:rsidRPr="003C1C7D">
        <w:rPr>
          <w:rStyle w:val="Strong"/>
          <w:rFonts w:ascii="Times New Roman" w:hAnsi="Times New Roman" w:cs="Times New Roman"/>
          <w:color w:val="333333"/>
          <w:shd w:val="clear" w:color="auto" w:fill="FFFFFF"/>
        </w:rPr>
        <w:t>Increased</w:t>
      </w:r>
    </w:p>
    <w:p w:rsidR="008C482C" w:rsidRPr="003C1C7D" w:rsidRDefault="008C482C" w:rsidP="008C482C">
      <w:pPr>
        <w:pStyle w:val="ListParagraph"/>
        <w:numPr>
          <w:ilvl w:val="0"/>
          <w:numId w:val="18"/>
        </w:numPr>
        <w:spacing w:after="0" w:line="240" w:lineRule="auto"/>
        <w:rPr>
          <w:rStyle w:val="Strong"/>
          <w:rFonts w:ascii="Times New Roman" w:hAnsi="Times New Roman" w:cs="Times New Roman"/>
          <w:b w:val="0"/>
          <w:bCs w:val="0"/>
        </w:rPr>
      </w:pPr>
      <w:r w:rsidRPr="003C1C7D">
        <w:rPr>
          <w:rStyle w:val="Strong"/>
          <w:rFonts w:ascii="Times New Roman" w:hAnsi="Times New Roman" w:cs="Times New Roman"/>
          <w:color w:val="333333"/>
          <w:shd w:val="clear" w:color="auto" w:fill="FFFFFF"/>
        </w:rPr>
        <w:t>Stayed about the same</w:t>
      </w:r>
    </w:p>
    <w:p w:rsidR="00957C78" w:rsidRPr="00957C78" w:rsidRDefault="008C482C" w:rsidP="00957C78">
      <w:pPr>
        <w:pStyle w:val="ListParagraph"/>
        <w:numPr>
          <w:ilvl w:val="0"/>
          <w:numId w:val="18"/>
        </w:numPr>
        <w:spacing w:after="0" w:line="240" w:lineRule="auto"/>
        <w:rPr>
          <w:rStyle w:val="Strong"/>
          <w:rFonts w:ascii="Times New Roman" w:hAnsi="Times New Roman" w:cs="Times New Roman"/>
          <w:b w:val="0"/>
          <w:bCs w:val="0"/>
          <w:rPrChange w:id="136" w:author="Luskin, Robert C" w:date="2017-07-05T17:49:00Z">
            <w:rPr>
              <w:rStyle w:val="Strong"/>
              <w:rFonts w:ascii="Times New Roman" w:hAnsi="Times New Roman" w:cs="Times New Roman"/>
              <w:b w:val="0"/>
              <w:bCs w:val="0"/>
            </w:rPr>
          </w:rPrChange>
        </w:rPr>
        <w:pPrChange w:id="137" w:author="Luskin, Robert C" w:date="2017-07-05T17:49:00Z">
          <w:pPr>
            <w:pStyle w:val="ListParagraph"/>
            <w:numPr>
              <w:numId w:val="18"/>
            </w:numPr>
            <w:spacing w:after="0" w:line="240" w:lineRule="auto"/>
            <w:ind w:hanging="360"/>
          </w:pPr>
        </w:pPrChange>
      </w:pPr>
      <w:r w:rsidRPr="003C1C7D">
        <w:rPr>
          <w:rStyle w:val="Strong"/>
          <w:rFonts w:ascii="Times New Roman" w:hAnsi="Times New Roman" w:cs="Times New Roman"/>
          <w:color w:val="333333"/>
          <w:shd w:val="clear" w:color="auto" w:fill="FFFFFF"/>
        </w:rPr>
        <w:t>Decreased</w:t>
      </w:r>
    </w:p>
    <w:p w:rsidR="00957C78" w:rsidRDefault="00957C78" w:rsidP="008C482C">
      <w:pPr>
        <w:rPr>
          <w:ins w:id="138" w:author="Luskin, Robert C" w:date="2017-07-05T17:49:00Z"/>
          <w:rStyle w:val="Strong"/>
          <w:rFonts w:ascii="Times New Roman" w:hAnsi="Times New Roman" w:cs="Times New Roman"/>
          <w:b w:val="0"/>
          <w:bCs w:val="0"/>
        </w:rPr>
      </w:pPr>
    </w:p>
    <w:p w:rsidR="008C482C" w:rsidRPr="00957C78" w:rsidRDefault="00957C78" w:rsidP="008C482C">
      <w:pPr>
        <w:rPr>
          <w:rStyle w:val="Strong"/>
          <w:rFonts w:ascii="Times New Roman" w:hAnsi="Times New Roman" w:cs="Times New Roman"/>
          <w:bCs w:val="0"/>
          <w:rPrChange w:id="139" w:author="Luskin, Robert C" w:date="2017-07-05T17:49:00Z">
            <w:rPr>
              <w:rStyle w:val="Strong"/>
              <w:rFonts w:ascii="Times New Roman" w:hAnsi="Times New Roman" w:cs="Times New Roman"/>
              <w:b w:val="0"/>
              <w:bCs w:val="0"/>
            </w:rPr>
          </w:rPrChange>
        </w:rPr>
      </w:pPr>
      <w:ins w:id="140" w:author="Luskin, Robert C" w:date="2017-07-05T17:49:00Z">
        <w:r w:rsidRPr="00957C78">
          <w:rPr>
            <w:rStyle w:val="Strong"/>
            <w:rFonts w:ascii="Times New Roman" w:hAnsi="Times New Roman" w:cs="Times New Roman"/>
            <w:bCs w:val="0"/>
            <w:rPrChange w:id="141" w:author="Luskin, Robert C" w:date="2017-07-05T17:49:00Z">
              <w:rPr>
                <w:rStyle w:val="Strong"/>
                <w:rFonts w:ascii="Times New Roman" w:hAnsi="Times New Roman" w:cs="Times New Roman"/>
                <w:b w:val="0"/>
                <w:bCs w:val="0"/>
              </w:rPr>
            </w:rPrChange>
          </w:rPr>
          <w:t>IP standard B</w:t>
        </w:r>
      </w:ins>
    </w:p>
    <w:p w:rsidR="00957C78" w:rsidRDefault="00957C78" w:rsidP="008C482C">
      <w:pPr>
        <w:rPr>
          <w:ins w:id="142" w:author="Luskin, Robert C" w:date="2017-07-05T17:49:00Z"/>
          <w:rFonts w:ascii="Times New Roman" w:hAnsi="Times New Roman" w:cs="Times New Roman"/>
        </w:rPr>
      </w:pPr>
    </w:p>
    <w:p w:rsidR="00957C78" w:rsidRPr="003C1C7D" w:rsidRDefault="00957C78" w:rsidP="00957C78">
      <w:pPr>
        <w:rPr>
          <w:ins w:id="143" w:author="Luskin, Robert C" w:date="2017-07-05T17:49:00Z"/>
          <w:rStyle w:val="Strong"/>
          <w:rFonts w:ascii="Times New Roman" w:hAnsi="Times New Roman" w:cs="Times New Roman"/>
          <w:b w:val="0"/>
          <w:bCs w:val="0"/>
        </w:rPr>
      </w:pPr>
      <w:ins w:id="144" w:author="Luskin, Robert C" w:date="2017-07-05T17:49:00Z">
        <w:r w:rsidRPr="003C1C7D">
          <w:rPr>
            <w:rStyle w:val="Strong"/>
            <w:rFonts w:ascii="Times New Roman" w:hAnsi="Times New Roman" w:cs="Times New Roman"/>
            <w:color w:val="333333"/>
            <w:shd w:val="clear" w:color="auto" w:fill="FFFFFF"/>
          </w:rPr>
          <w:t xml:space="preserve">As you may know, the federal government runs a deficit when it spends more than it takes in. </w:t>
        </w:r>
        <w:r>
          <w:rPr>
            <w:rFonts w:ascii="Times New Roman" w:hAnsi="Times New Roman" w:cs="Times New Roman"/>
          </w:rPr>
          <w:t xml:space="preserve">Since 2012, with the Republicans </w:t>
        </w:r>
      </w:ins>
      <w:ins w:id="145" w:author="Luskin, Robert C" w:date="2017-07-05T17:50:00Z">
        <w:r>
          <w:rPr>
            <w:rFonts w:ascii="Times New Roman" w:hAnsi="Times New Roman" w:cs="Times New Roman"/>
          </w:rPr>
          <w:t>having the majoprity in the U.S. House of Representatives</w:t>
        </w:r>
      </w:ins>
      <w:ins w:id="146" w:author="Luskin, Robert C" w:date="2017-07-05T17:49:00Z">
        <w:r w:rsidRPr="003C1C7D">
          <w:rPr>
            <w:rStyle w:val="Strong"/>
            <w:rFonts w:ascii="Times New Roman" w:hAnsi="Times New Roman" w:cs="Times New Roman"/>
            <w:color w:val="333333"/>
            <w:shd w:val="clear" w:color="auto" w:fill="FFFFFF"/>
          </w:rPr>
          <w:t>, would you say that the annual federa</w:t>
        </w:r>
        <w:r>
          <w:rPr>
            <w:rStyle w:val="Strong"/>
            <w:rFonts w:ascii="Times New Roman" w:hAnsi="Times New Roman" w:cs="Times New Roman"/>
            <w:color w:val="333333"/>
            <w:shd w:val="clear" w:color="auto" w:fill="FFFFFF"/>
          </w:rPr>
          <w:t>l budget deficit has …</w:t>
        </w:r>
      </w:ins>
    </w:p>
    <w:p w:rsidR="00957C78" w:rsidRPr="003C1C7D" w:rsidRDefault="00957C78" w:rsidP="00957C78">
      <w:pPr>
        <w:pStyle w:val="ListParagraph"/>
        <w:numPr>
          <w:ilvl w:val="0"/>
          <w:numId w:val="36"/>
        </w:numPr>
        <w:spacing w:after="0" w:line="240" w:lineRule="auto"/>
        <w:rPr>
          <w:ins w:id="147" w:author="Luskin, Robert C" w:date="2017-07-05T17:49:00Z"/>
          <w:rStyle w:val="Strong"/>
          <w:rFonts w:ascii="Times New Roman" w:hAnsi="Times New Roman" w:cs="Times New Roman"/>
          <w:b w:val="0"/>
          <w:bCs w:val="0"/>
        </w:rPr>
      </w:pPr>
      <w:ins w:id="148" w:author="Luskin, Robert C" w:date="2017-07-05T17:49:00Z">
        <w:r w:rsidRPr="003C1C7D">
          <w:rPr>
            <w:rStyle w:val="Strong"/>
            <w:rFonts w:ascii="Times New Roman" w:hAnsi="Times New Roman" w:cs="Times New Roman"/>
            <w:color w:val="333333"/>
            <w:shd w:val="clear" w:color="auto" w:fill="FFFFFF"/>
          </w:rPr>
          <w:t>Increased</w:t>
        </w:r>
      </w:ins>
    </w:p>
    <w:p w:rsidR="00957C78" w:rsidRPr="003C1C7D" w:rsidRDefault="00957C78" w:rsidP="00957C78">
      <w:pPr>
        <w:pStyle w:val="ListParagraph"/>
        <w:numPr>
          <w:ilvl w:val="0"/>
          <w:numId w:val="36"/>
        </w:numPr>
        <w:spacing w:after="0" w:line="240" w:lineRule="auto"/>
        <w:rPr>
          <w:ins w:id="149" w:author="Luskin, Robert C" w:date="2017-07-05T17:49:00Z"/>
          <w:rStyle w:val="Strong"/>
          <w:rFonts w:ascii="Times New Roman" w:hAnsi="Times New Roman" w:cs="Times New Roman"/>
          <w:b w:val="0"/>
          <w:bCs w:val="0"/>
        </w:rPr>
      </w:pPr>
      <w:ins w:id="150" w:author="Luskin, Robert C" w:date="2017-07-05T17:49:00Z">
        <w:r w:rsidRPr="003C1C7D">
          <w:rPr>
            <w:rStyle w:val="Strong"/>
            <w:rFonts w:ascii="Times New Roman" w:hAnsi="Times New Roman" w:cs="Times New Roman"/>
            <w:color w:val="333333"/>
            <w:shd w:val="clear" w:color="auto" w:fill="FFFFFF"/>
          </w:rPr>
          <w:t>Stayed about the same</w:t>
        </w:r>
      </w:ins>
    </w:p>
    <w:p w:rsidR="00957C78" w:rsidRPr="0089327C" w:rsidRDefault="00957C78" w:rsidP="00957C78">
      <w:pPr>
        <w:pStyle w:val="ListParagraph"/>
        <w:numPr>
          <w:ilvl w:val="0"/>
          <w:numId w:val="36"/>
        </w:numPr>
        <w:spacing w:after="0" w:line="240" w:lineRule="auto"/>
        <w:rPr>
          <w:ins w:id="151" w:author="Luskin, Robert C" w:date="2017-07-05T17:49:00Z"/>
          <w:rStyle w:val="Strong"/>
          <w:rFonts w:ascii="Times New Roman" w:hAnsi="Times New Roman" w:cs="Times New Roman"/>
          <w:b w:val="0"/>
          <w:bCs w:val="0"/>
        </w:rPr>
      </w:pPr>
      <w:ins w:id="152" w:author="Luskin, Robert C" w:date="2017-07-05T17:49:00Z">
        <w:r w:rsidRPr="003C1C7D">
          <w:rPr>
            <w:rStyle w:val="Strong"/>
            <w:rFonts w:ascii="Times New Roman" w:hAnsi="Times New Roman" w:cs="Times New Roman"/>
            <w:color w:val="333333"/>
            <w:shd w:val="clear" w:color="auto" w:fill="FFFFFF"/>
          </w:rPr>
          <w:t>Decreased</w:t>
        </w:r>
      </w:ins>
    </w:p>
    <w:p w:rsidR="00957C78" w:rsidRDefault="00957C78" w:rsidP="008C482C">
      <w:pPr>
        <w:rPr>
          <w:ins w:id="153" w:author="Luskin, Robert C" w:date="2017-07-05T17:49:00Z"/>
          <w:rFonts w:ascii="Times New Roman" w:hAnsi="Times New Roman" w:cs="Times New Roman"/>
        </w:rPr>
      </w:pPr>
    </w:p>
    <w:p w:rsidR="00957C78" w:rsidRDefault="00957C78" w:rsidP="008C482C">
      <w:pPr>
        <w:rPr>
          <w:ins w:id="154" w:author="Luskin, Robert C" w:date="2017-07-05T17:49:00Z"/>
          <w:rFonts w:ascii="Times New Roman" w:hAnsi="Times New Roman" w:cs="Times New Roman"/>
        </w:rPr>
      </w:pPr>
    </w:p>
    <w:p w:rsidR="00957C78" w:rsidRDefault="00957C78" w:rsidP="008C482C">
      <w:pPr>
        <w:rPr>
          <w:ins w:id="155" w:author="Luskin, Robert C" w:date="2017-07-05T17:49:00Z"/>
          <w:rFonts w:ascii="Times New Roman" w:hAnsi="Times New Roman" w:cs="Times New Roman"/>
        </w:rPr>
      </w:pPr>
    </w:p>
    <w:p w:rsidR="00957C78" w:rsidRDefault="00957C78" w:rsidP="008C482C">
      <w:pPr>
        <w:rPr>
          <w:ins w:id="156" w:author="Luskin, Robert C" w:date="2017-07-05T17:48:00Z"/>
          <w:rFonts w:ascii="Times New Roman" w:hAnsi="Times New Roman" w:cs="Times New Roman"/>
        </w:rPr>
      </w:pPr>
    </w:p>
    <w:p w:rsidR="00957C78" w:rsidRPr="003C1C7D" w:rsidRDefault="00957C78" w:rsidP="00957C78">
      <w:pPr>
        <w:rPr>
          <w:ins w:id="157" w:author="Luskin, Robert C" w:date="2017-07-05T17:48:00Z"/>
          <w:rStyle w:val="Strong"/>
          <w:rFonts w:ascii="Times New Roman" w:hAnsi="Times New Roman" w:cs="Times New Roman"/>
          <w:b w:val="0"/>
          <w:bCs w:val="0"/>
        </w:rPr>
      </w:pPr>
      <w:ins w:id="158" w:author="Luskin, Robert C" w:date="2017-07-05T17:48:00Z">
        <w:r>
          <w:rPr>
            <w:rFonts w:ascii="Times New Roman" w:hAnsi="Times New Roman" w:cs="Times New Roman"/>
          </w:rPr>
          <w:t xml:space="preserve">1.  </w:t>
        </w:r>
        <w:r w:rsidRPr="003C1C7D">
          <w:rPr>
            <w:rFonts w:ascii="Times New Roman" w:hAnsi="Times New Roman" w:cs="Times New Roman"/>
          </w:rPr>
          <w:t>Since 2012</w:t>
        </w:r>
      </w:ins>
      <w:ins w:id="159" w:author="Luskin, Robert C" w:date="2017-07-05T17:49:00Z">
        <w:r>
          <w:rPr>
            <w:rFonts w:ascii="Times New Roman" w:hAnsi="Times New Roman" w:cs="Times New Roman"/>
          </w:rPr>
          <w:t xml:space="preserve"> </w:t>
        </w:r>
      </w:ins>
      <w:ins w:id="160" w:author="Luskin, Robert C" w:date="2017-07-05T17:48:00Z">
        <w:r w:rsidRPr="003C1C7D">
          <w:rPr>
            <w:rStyle w:val="Strong"/>
            <w:rFonts w:ascii="Times New Roman" w:hAnsi="Times New Roman" w:cs="Times New Roman"/>
            <w:color w:val="333333"/>
            <w:shd w:val="clear" w:color="auto" w:fill="FFFFFF"/>
          </w:rPr>
          <w:t xml:space="preserve"> would you say that the annual federa</w:t>
        </w:r>
        <w:r>
          <w:rPr>
            <w:rStyle w:val="Strong"/>
            <w:rFonts w:ascii="Times New Roman" w:hAnsi="Times New Roman" w:cs="Times New Roman"/>
            <w:color w:val="333333"/>
            <w:shd w:val="clear" w:color="auto" w:fill="FFFFFF"/>
          </w:rPr>
          <w:t>l budget deficit has …</w:t>
        </w:r>
      </w:ins>
    </w:p>
    <w:p w:rsidR="00957C78" w:rsidRPr="003C1C7D" w:rsidRDefault="00957C78" w:rsidP="00957C78">
      <w:pPr>
        <w:pStyle w:val="ListParagraph"/>
        <w:numPr>
          <w:ilvl w:val="0"/>
          <w:numId w:val="35"/>
        </w:numPr>
        <w:spacing w:after="0" w:line="240" w:lineRule="auto"/>
        <w:rPr>
          <w:ins w:id="161" w:author="Luskin, Robert C" w:date="2017-07-05T17:48:00Z"/>
          <w:rStyle w:val="Strong"/>
          <w:rFonts w:ascii="Times New Roman" w:hAnsi="Times New Roman" w:cs="Times New Roman"/>
          <w:b w:val="0"/>
          <w:bCs w:val="0"/>
        </w:rPr>
      </w:pPr>
      <w:ins w:id="162" w:author="Luskin, Robert C" w:date="2017-07-05T17:48:00Z">
        <w:r w:rsidRPr="003C1C7D">
          <w:rPr>
            <w:rStyle w:val="Strong"/>
            <w:rFonts w:ascii="Times New Roman" w:hAnsi="Times New Roman" w:cs="Times New Roman"/>
            <w:color w:val="333333"/>
            <w:shd w:val="clear" w:color="auto" w:fill="FFFFFF"/>
          </w:rPr>
          <w:t>Increased</w:t>
        </w:r>
      </w:ins>
    </w:p>
    <w:p w:rsidR="00957C78" w:rsidRPr="003C1C7D" w:rsidRDefault="00957C78" w:rsidP="00957C78">
      <w:pPr>
        <w:pStyle w:val="ListParagraph"/>
        <w:numPr>
          <w:ilvl w:val="0"/>
          <w:numId w:val="35"/>
        </w:numPr>
        <w:spacing w:after="0" w:line="240" w:lineRule="auto"/>
        <w:rPr>
          <w:ins w:id="163" w:author="Luskin, Robert C" w:date="2017-07-05T17:48:00Z"/>
          <w:rStyle w:val="Strong"/>
          <w:rFonts w:ascii="Times New Roman" w:hAnsi="Times New Roman" w:cs="Times New Roman"/>
          <w:b w:val="0"/>
          <w:bCs w:val="0"/>
        </w:rPr>
      </w:pPr>
      <w:ins w:id="164" w:author="Luskin, Robert C" w:date="2017-07-05T17:48:00Z">
        <w:r w:rsidRPr="003C1C7D">
          <w:rPr>
            <w:rStyle w:val="Strong"/>
            <w:rFonts w:ascii="Times New Roman" w:hAnsi="Times New Roman" w:cs="Times New Roman"/>
            <w:color w:val="333333"/>
            <w:shd w:val="clear" w:color="auto" w:fill="FFFFFF"/>
          </w:rPr>
          <w:t>Stayed about the same</w:t>
        </w:r>
      </w:ins>
    </w:p>
    <w:p w:rsidR="00957C78" w:rsidRPr="00957C78" w:rsidRDefault="00957C78" w:rsidP="00957C78">
      <w:pPr>
        <w:pStyle w:val="ListParagraph"/>
        <w:numPr>
          <w:ilvl w:val="0"/>
          <w:numId w:val="35"/>
        </w:numPr>
        <w:spacing w:after="0" w:line="240" w:lineRule="auto"/>
        <w:rPr>
          <w:ins w:id="165" w:author="Luskin, Robert C" w:date="2017-07-05T17:50:00Z"/>
          <w:rStyle w:val="Strong"/>
          <w:rFonts w:ascii="Times New Roman" w:hAnsi="Times New Roman" w:cs="Times New Roman"/>
          <w:b w:val="0"/>
          <w:bCs w:val="0"/>
          <w:rPrChange w:id="166" w:author="Luskin, Robert C" w:date="2017-07-05T17:50:00Z">
            <w:rPr>
              <w:ins w:id="167" w:author="Luskin, Robert C" w:date="2017-07-05T17:50:00Z"/>
              <w:rStyle w:val="Strong"/>
              <w:rFonts w:ascii="Times New Roman" w:hAnsi="Times New Roman" w:cs="Times New Roman"/>
              <w:color w:val="333333"/>
              <w:shd w:val="clear" w:color="auto" w:fill="FFFFFF"/>
            </w:rPr>
          </w:rPrChange>
        </w:rPr>
      </w:pPr>
      <w:ins w:id="168" w:author="Luskin, Robert C" w:date="2017-07-05T17:48:00Z">
        <w:r w:rsidRPr="003C1C7D">
          <w:rPr>
            <w:rStyle w:val="Strong"/>
            <w:rFonts w:ascii="Times New Roman" w:hAnsi="Times New Roman" w:cs="Times New Roman"/>
            <w:color w:val="333333"/>
            <w:shd w:val="clear" w:color="auto" w:fill="FFFFFF"/>
          </w:rPr>
          <w:t>Decreased</w:t>
        </w:r>
      </w:ins>
    </w:p>
    <w:p w:rsidR="00957C78" w:rsidRPr="003C1C7D" w:rsidRDefault="00957C78" w:rsidP="00957C78">
      <w:pPr>
        <w:pStyle w:val="ListParagraph"/>
        <w:numPr>
          <w:ilvl w:val="0"/>
          <w:numId w:val="35"/>
        </w:numPr>
        <w:spacing w:after="0" w:line="240" w:lineRule="auto"/>
        <w:rPr>
          <w:ins w:id="169" w:author="Luskin, Robert C" w:date="2017-07-05T17:48:00Z"/>
          <w:rStyle w:val="Strong"/>
          <w:rFonts w:ascii="Times New Roman" w:hAnsi="Times New Roman" w:cs="Times New Roman"/>
          <w:b w:val="0"/>
          <w:bCs w:val="0"/>
        </w:rPr>
      </w:pPr>
      <w:ins w:id="170" w:author="Luskin, Robert C" w:date="2017-07-05T17:50:00Z">
        <w:r>
          <w:rPr>
            <w:rStyle w:val="Strong"/>
            <w:rFonts w:ascii="Times New Roman" w:hAnsi="Times New Roman" w:cs="Times New Roman"/>
            <w:color w:val="333333"/>
            <w:shd w:val="clear" w:color="auto" w:fill="FFFFFF"/>
          </w:rPr>
          <w:t>DK (+ DK pref)</w:t>
        </w:r>
      </w:ins>
    </w:p>
    <w:p w:rsidR="00957C78" w:rsidRDefault="00957C78" w:rsidP="00957C78">
      <w:pPr>
        <w:rPr>
          <w:ins w:id="171" w:author="Luskin, Robert C" w:date="2017-07-05T17:48:00Z"/>
          <w:rStyle w:val="Strong"/>
          <w:rFonts w:ascii="Times New Roman" w:hAnsi="Times New Roman" w:cs="Times New Roman"/>
          <w:b w:val="0"/>
          <w:bCs w:val="0"/>
        </w:rPr>
      </w:pPr>
    </w:p>
    <w:p w:rsidR="00957C78" w:rsidRDefault="00957C78" w:rsidP="008C482C">
      <w:pPr>
        <w:rPr>
          <w:ins w:id="172" w:author="Luskin, Robert C" w:date="2017-07-05T17:48:00Z"/>
          <w:rFonts w:ascii="Times New Roman" w:hAnsi="Times New Roman" w:cs="Times New Roman"/>
        </w:rPr>
      </w:pPr>
    </w:p>
    <w:p w:rsidR="00957C78" w:rsidRDefault="00957C78" w:rsidP="008C482C">
      <w:pPr>
        <w:rPr>
          <w:ins w:id="173" w:author="Luskin, Robert C" w:date="2017-07-05T17:48:00Z"/>
          <w:rFonts w:ascii="Times New Roman" w:hAnsi="Times New Roman" w:cs="Times New Roman"/>
        </w:rPr>
      </w:pPr>
    </w:p>
    <w:p w:rsidR="00957C78" w:rsidRDefault="00957C78" w:rsidP="008C482C">
      <w:pPr>
        <w:rPr>
          <w:ins w:id="174" w:author="Luskin, Robert C" w:date="2017-07-05T17:48:00Z"/>
          <w:rFonts w:ascii="Times New Roman" w:hAnsi="Times New Roman" w:cs="Times New Roman"/>
        </w:rPr>
      </w:pPr>
    </w:p>
    <w:p w:rsidR="00957C78" w:rsidRDefault="00957C78" w:rsidP="008C482C">
      <w:pPr>
        <w:rPr>
          <w:ins w:id="175" w:author="Luskin, Robert C" w:date="2017-07-05T17:48:00Z"/>
          <w:rFonts w:ascii="Times New Roman" w:hAnsi="Times New Roman" w:cs="Times New Roman"/>
        </w:rPr>
      </w:pPr>
    </w:p>
    <w:p w:rsidR="008C482C" w:rsidDel="00D54FE1" w:rsidRDefault="008C482C" w:rsidP="008C482C">
      <w:pPr>
        <w:rPr>
          <w:del w:id="176" w:author="Luskin, Robert C" w:date="2017-07-05T17:51:00Z"/>
          <w:rFonts w:ascii="Times New Roman" w:hAnsi="Times New Roman" w:cs="Times New Roman"/>
        </w:rPr>
      </w:pPr>
      <w:del w:id="177" w:author="Luskin, Robert C" w:date="2017-07-05T17:51:00Z">
        <w:r w:rsidDel="00D54FE1">
          <w:rPr>
            <w:rFonts w:ascii="Times New Roman" w:hAnsi="Times New Roman" w:cs="Times New Roman"/>
          </w:rPr>
          <w:delText>Vs.</w:delText>
        </w:r>
      </w:del>
    </w:p>
    <w:p w:rsidR="008C482C" w:rsidDel="00D54FE1" w:rsidRDefault="008C482C" w:rsidP="008C482C">
      <w:pPr>
        <w:rPr>
          <w:del w:id="178" w:author="Luskin, Robert C" w:date="2017-07-05T17:51:00Z"/>
          <w:rFonts w:ascii="Times New Roman" w:hAnsi="Times New Roman" w:cs="Times New Roman"/>
        </w:rPr>
      </w:pPr>
    </w:p>
    <w:p w:rsidR="008C482C" w:rsidRPr="00FD2413" w:rsidDel="00D54FE1" w:rsidRDefault="008C482C" w:rsidP="008C482C">
      <w:pPr>
        <w:rPr>
          <w:del w:id="179" w:author="Luskin, Robert C" w:date="2017-07-05T17:51:00Z"/>
          <w:rFonts w:ascii="Times New Roman" w:hAnsi="Times New Roman" w:cs="Times New Roman"/>
          <w:b/>
        </w:rPr>
      </w:pPr>
      <w:del w:id="180" w:author="Luskin, Robert C" w:date="2017-07-05T17:51:00Z">
        <w:r w:rsidRPr="00FD2413" w:rsidDel="00D54FE1">
          <w:rPr>
            <w:rFonts w:ascii="Times New Roman" w:hAnsi="Times New Roman" w:cs="Times New Roman"/>
            <w:b/>
          </w:rPr>
          <w:delText>Gold Standard</w:delText>
        </w:r>
      </w:del>
    </w:p>
    <w:p w:rsidR="008C482C" w:rsidDel="00D54FE1" w:rsidRDefault="008C482C" w:rsidP="008C482C">
      <w:pPr>
        <w:rPr>
          <w:del w:id="181" w:author="Luskin, Robert C" w:date="2017-07-05T17:51:00Z"/>
          <w:rStyle w:val="Strong"/>
          <w:rFonts w:ascii="Times New Roman" w:hAnsi="Times New Roman" w:cs="Times New Roman"/>
          <w:b w:val="0"/>
          <w:bCs w:val="0"/>
        </w:rPr>
      </w:pPr>
    </w:p>
    <w:p w:rsidR="008C482C" w:rsidRPr="006F1D39" w:rsidDel="00D54FE1" w:rsidRDefault="008C482C" w:rsidP="008C482C">
      <w:pPr>
        <w:rPr>
          <w:del w:id="182" w:author="Luskin, Robert C" w:date="2017-07-05T17:51:00Z"/>
          <w:rStyle w:val="Strong"/>
          <w:rFonts w:ascii="Times New Roman" w:hAnsi="Times New Roman" w:cs="Times New Roman"/>
          <w:b w:val="0"/>
          <w:color w:val="333333"/>
          <w:shd w:val="clear" w:color="auto" w:fill="FFFFFF"/>
        </w:rPr>
      </w:pPr>
      <w:del w:id="183" w:author="Luskin, Robert C" w:date="2017-07-05T17:51:00Z">
        <w:r w:rsidRPr="006F1D39" w:rsidDel="00D54FE1">
          <w:rPr>
            <w:rFonts w:ascii="Times New Roman" w:hAnsi="Times New Roman" w:cs="Times New Roman"/>
          </w:rPr>
          <w:lastRenderedPageBreak/>
          <w:delText xml:space="preserve">Since 2012, </w:delText>
        </w:r>
        <w:r w:rsidDel="00D54FE1">
          <w:rPr>
            <w:rFonts w:ascii="Times New Roman" w:hAnsi="Times New Roman" w:cs="Times New Roman"/>
          </w:rPr>
          <w:delText>has</w:delText>
        </w:r>
        <w:r w:rsidRPr="006F1D39" w:rsidDel="00D54FE1">
          <w:rPr>
            <w:rStyle w:val="Strong"/>
            <w:rFonts w:ascii="Times New Roman" w:hAnsi="Times New Roman" w:cs="Times New Roman"/>
            <w:color w:val="333333"/>
            <w:shd w:val="clear" w:color="auto" w:fill="FFFFFF"/>
          </w:rPr>
          <w:delText> the annual federa</w:delText>
        </w:r>
        <w:r w:rsidDel="00D54FE1">
          <w:rPr>
            <w:rStyle w:val="Strong"/>
            <w:rFonts w:ascii="Times New Roman" w:hAnsi="Times New Roman" w:cs="Times New Roman"/>
            <w:color w:val="333333"/>
            <w:shd w:val="clear" w:color="auto" w:fill="FFFFFF"/>
          </w:rPr>
          <w:delText>l budget deficit …</w:delText>
        </w:r>
      </w:del>
    </w:p>
    <w:p w:rsidR="008C482C" w:rsidRPr="006F1D39" w:rsidDel="00D54FE1" w:rsidRDefault="008C482C" w:rsidP="008C482C">
      <w:pPr>
        <w:pStyle w:val="ListParagraph"/>
        <w:numPr>
          <w:ilvl w:val="0"/>
          <w:numId w:val="10"/>
        </w:numPr>
        <w:spacing w:after="0" w:line="240" w:lineRule="auto"/>
        <w:rPr>
          <w:del w:id="184" w:author="Luskin, Robert C" w:date="2017-07-05T17:51:00Z"/>
          <w:rStyle w:val="Strong"/>
          <w:rFonts w:ascii="Times New Roman" w:hAnsi="Times New Roman" w:cs="Times New Roman"/>
          <w:b w:val="0"/>
          <w:bCs w:val="0"/>
        </w:rPr>
      </w:pPr>
      <w:del w:id="185" w:author="Luskin, Robert C" w:date="2017-07-05T17:51:00Z">
        <w:r w:rsidRPr="006F1D39" w:rsidDel="00D54FE1">
          <w:rPr>
            <w:rStyle w:val="Strong"/>
            <w:rFonts w:ascii="Times New Roman" w:hAnsi="Times New Roman" w:cs="Times New Roman"/>
            <w:color w:val="333333"/>
            <w:shd w:val="clear" w:color="auto" w:fill="FFFFFF"/>
          </w:rPr>
          <w:delText>Increased</w:delText>
        </w:r>
      </w:del>
    </w:p>
    <w:p w:rsidR="008C482C" w:rsidRPr="006F1D39" w:rsidDel="00D54FE1" w:rsidRDefault="008C482C" w:rsidP="008C482C">
      <w:pPr>
        <w:pStyle w:val="ListParagraph"/>
        <w:numPr>
          <w:ilvl w:val="0"/>
          <w:numId w:val="10"/>
        </w:numPr>
        <w:spacing w:after="0" w:line="240" w:lineRule="auto"/>
        <w:rPr>
          <w:del w:id="186" w:author="Luskin, Robert C" w:date="2017-07-05T17:51:00Z"/>
          <w:rStyle w:val="Strong"/>
          <w:rFonts w:ascii="Times New Roman" w:hAnsi="Times New Roman" w:cs="Times New Roman"/>
          <w:b w:val="0"/>
          <w:bCs w:val="0"/>
        </w:rPr>
      </w:pPr>
      <w:del w:id="187" w:author="Luskin, Robert C" w:date="2017-07-05T17:51:00Z">
        <w:r w:rsidRPr="006F1D39" w:rsidDel="00D54FE1">
          <w:rPr>
            <w:rStyle w:val="Strong"/>
            <w:rFonts w:ascii="Times New Roman" w:hAnsi="Times New Roman" w:cs="Times New Roman"/>
            <w:color w:val="333333"/>
            <w:shd w:val="clear" w:color="auto" w:fill="FFFFFF"/>
          </w:rPr>
          <w:delText>Stayed about the same</w:delText>
        </w:r>
      </w:del>
    </w:p>
    <w:p w:rsidR="008C482C" w:rsidRPr="006F1D39" w:rsidDel="00D54FE1" w:rsidRDefault="008C482C" w:rsidP="008C482C">
      <w:pPr>
        <w:pStyle w:val="ListParagraph"/>
        <w:numPr>
          <w:ilvl w:val="0"/>
          <w:numId w:val="10"/>
        </w:numPr>
        <w:spacing w:after="0" w:line="240" w:lineRule="auto"/>
        <w:rPr>
          <w:del w:id="188" w:author="Luskin, Robert C" w:date="2017-07-05T17:51:00Z"/>
          <w:rStyle w:val="Strong"/>
          <w:rFonts w:ascii="Times New Roman" w:hAnsi="Times New Roman" w:cs="Times New Roman"/>
          <w:b w:val="0"/>
          <w:bCs w:val="0"/>
        </w:rPr>
      </w:pPr>
      <w:del w:id="189" w:author="Luskin, Robert C" w:date="2017-07-05T17:51:00Z">
        <w:r w:rsidRPr="006F1D39" w:rsidDel="00D54FE1">
          <w:rPr>
            <w:rStyle w:val="Strong"/>
            <w:rFonts w:ascii="Times New Roman" w:hAnsi="Times New Roman" w:cs="Times New Roman"/>
            <w:color w:val="333333"/>
            <w:shd w:val="clear" w:color="auto" w:fill="FFFFFF"/>
          </w:rPr>
          <w:delText>Decreased</w:delText>
        </w:r>
      </w:del>
    </w:p>
    <w:p w:rsidR="008C482C" w:rsidRPr="006F1D39" w:rsidDel="00D54FE1" w:rsidRDefault="008C482C" w:rsidP="008C482C">
      <w:pPr>
        <w:pStyle w:val="ListParagraph"/>
        <w:numPr>
          <w:ilvl w:val="0"/>
          <w:numId w:val="10"/>
        </w:numPr>
        <w:spacing w:after="0" w:line="240" w:lineRule="auto"/>
        <w:rPr>
          <w:del w:id="190" w:author="Luskin, Robert C" w:date="2017-07-05T17:51:00Z"/>
          <w:rStyle w:val="Strong"/>
          <w:rFonts w:ascii="Times New Roman" w:hAnsi="Times New Roman" w:cs="Times New Roman"/>
          <w:b w:val="0"/>
          <w:bCs w:val="0"/>
        </w:rPr>
      </w:pPr>
      <w:del w:id="191" w:author="Luskin, Robert C" w:date="2017-07-05T17:51:00Z">
        <w:r w:rsidRPr="006F1D39" w:rsidDel="00D54FE1">
          <w:rPr>
            <w:rStyle w:val="Strong"/>
            <w:rFonts w:ascii="Times New Roman" w:hAnsi="Times New Roman" w:cs="Times New Roman"/>
          </w:rPr>
          <w:delText>Don’t know</w:delText>
        </w:r>
      </w:del>
    </w:p>
    <w:p w:rsidR="008C482C" w:rsidDel="00D54FE1" w:rsidRDefault="008C482C" w:rsidP="008C482C">
      <w:pPr>
        <w:rPr>
          <w:del w:id="192" w:author="Luskin, Robert C" w:date="2017-07-05T17:51:00Z"/>
          <w:rStyle w:val="Strong"/>
          <w:rFonts w:ascii="Times New Roman" w:hAnsi="Times New Roman" w:cs="Times New Roman"/>
          <w:b w:val="0"/>
          <w:bCs w:val="0"/>
        </w:rPr>
      </w:pPr>
    </w:p>
    <w:p w:rsidR="008C482C" w:rsidRPr="003C1C7D" w:rsidRDefault="008C482C" w:rsidP="008C482C">
      <w:pPr>
        <w:rPr>
          <w:rStyle w:val="Strong"/>
          <w:rFonts w:ascii="Times New Roman" w:hAnsi="Times New Roman" w:cs="Times New Roman"/>
          <w:bCs w:val="0"/>
        </w:rPr>
      </w:pPr>
      <w:r w:rsidRPr="003C1C7D">
        <w:rPr>
          <w:rStyle w:val="Strong"/>
          <w:rFonts w:ascii="Times New Roman" w:hAnsi="Times New Roman" w:cs="Times New Roman"/>
          <w:highlight w:val="yellow"/>
        </w:rPr>
        <w:t>Global Warming --- Happening + Causes</w:t>
      </w:r>
    </w:p>
    <w:p w:rsidR="008C482C" w:rsidRDefault="008C482C" w:rsidP="008C482C">
      <w:pPr>
        <w:rPr>
          <w:rStyle w:val="Strong"/>
          <w:rFonts w:ascii="Times New Roman" w:hAnsi="Times New Roman" w:cs="Times New Roman"/>
          <w:b w:val="0"/>
          <w:bCs w:val="0"/>
        </w:rPr>
      </w:pPr>
    </w:p>
    <w:p w:rsidR="008C482C" w:rsidRDefault="008C482C" w:rsidP="008C482C">
      <w:pPr>
        <w:rPr>
          <w:rFonts w:ascii="Times New Roman" w:hAnsi="Times New Roman" w:cs="Times New Roman"/>
          <w:b/>
        </w:rPr>
      </w:pPr>
      <w:r>
        <w:rPr>
          <w:rFonts w:ascii="Times New Roman" w:hAnsi="Times New Roman" w:cs="Times New Roman"/>
          <w:b/>
        </w:rPr>
        <w:t>IP</w:t>
      </w:r>
      <w:r w:rsidRPr="006E5134">
        <w:rPr>
          <w:rFonts w:ascii="Times New Roman" w:hAnsi="Times New Roman" w:cs="Times New Roman"/>
          <w:b/>
        </w:rPr>
        <w:t xml:space="preserve"> Standard</w:t>
      </w:r>
    </w:p>
    <w:p w:rsidR="008C482C" w:rsidRPr="003C1C7D" w:rsidRDefault="008C482C" w:rsidP="008C482C">
      <w:pPr>
        <w:rPr>
          <w:rStyle w:val="Strong"/>
          <w:rFonts w:ascii="Times New Roman" w:hAnsi="Times New Roman" w:cs="Times New Roman"/>
          <w:b w:val="0"/>
          <w:bCs w:val="0"/>
        </w:rPr>
      </w:pPr>
    </w:p>
    <w:p w:rsidR="008C482C" w:rsidRPr="003C1C7D" w:rsidRDefault="008C482C" w:rsidP="008C482C">
      <w:pPr>
        <w:rPr>
          <w:rFonts w:ascii="Times New Roman" w:hAnsi="Times New Roman" w:cs="Times New Roman"/>
        </w:rPr>
      </w:pPr>
      <w:r w:rsidRPr="003C1C7D">
        <w:rPr>
          <w:rFonts w:ascii="Times New Roman" w:hAnsi="Times New Roman" w:cs="Times New Roman"/>
        </w:rPr>
        <w:t xml:space="preserve">Which of the following best </w:t>
      </w:r>
      <w:r>
        <w:rPr>
          <w:rFonts w:ascii="Times New Roman" w:hAnsi="Times New Roman" w:cs="Times New Roman"/>
        </w:rPr>
        <w:t xml:space="preserve">fits your view on temperatures around the world? </w:t>
      </w:r>
      <w:ins w:id="193" w:author="Luskin, Robert C" w:date="2017-07-05T17:52:00Z">
        <w:r w:rsidR="00D54FE1">
          <w:rPr>
            <w:rFonts w:ascii="Times New Roman" w:hAnsi="Times New Roman" w:cs="Times New Roman"/>
          </w:rPr>
          <w:t xml:space="preserve"> </w:t>
        </w:r>
      </w:ins>
      <w:r>
        <w:rPr>
          <w:rFonts w:ascii="Times New Roman" w:hAnsi="Times New Roman" w:cs="Times New Roman"/>
        </w:rPr>
        <w:t>Are they …</w:t>
      </w:r>
      <w:r w:rsidRPr="003C1C7D">
        <w:rPr>
          <w:rFonts w:ascii="Times New Roman" w:hAnsi="Times New Roman" w:cs="Times New Roman"/>
        </w:rPr>
        <w:t>?</w:t>
      </w:r>
    </w:p>
    <w:p w:rsidR="008C482C" w:rsidRDefault="008C482C" w:rsidP="008C482C">
      <w:pPr>
        <w:pStyle w:val="ListParagraph"/>
        <w:numPr>
          <w:ilvl w:val="0"/>
          <w:numId w:val="19"/>
        </w:numPr>
        <w:spacing w:after="0" w:line="240" w:lineRule="auto"/>
        <w:rPr>
          <w:rFonts w:ascii="Times New Roman" w:hAnsi="Times New Roman" w:cs="Times New Roman"/>
        </w:rPr>
      </w:pPr>
      <w:r>
        <w:rPr>
          <w:rFonts w:ascii="Times New Roman" w:hAnsi="Times New Roman" w:cs="Times New Roman"/>
        </w:rPr>
        <w:t>I</w:t>
      </w:r>
      <w:r w:rsidRPr="006E7B00">
        <w:rPr>
          <w:rFonts w:ascii="Times New Roman" w:hAnsi="Times New Roman" w:cs="Times New Roman"/>
        </w:rPr>
        <w:t>ncreasing on account of natural variation over time</w:t>
      </w:r>
      <w:ins w:id="194" w:author="Luskin, Robert C" w:date="2017-07-05T17:53:00Z">
        <w:r w:rsidR="00D54FE1">
          <w:rPr>
            <w:rFonts w:ascii="Times New Roman" w:hAnsi="Times New Roman" w:cs="Times New Roman"/>
          </w:rPr>
          <w:t>, such as produced the ice age</w:t>
        </w:r>
      </w:ins>
    </w:p>
    <w:p w:rsidR="008C482C" w:rsidRDefault="008C482C" w:rsidP="008C482C">
      <w:pPr>
        <w:pStyle w:val="ListParagraph"/>
        <w:numPr>
          <w:ilvl w:val="0"/>
          <w:numId w:val="19"/>
        </w:numPr>
        <w:spacing w:after="0" w:line="240" w:lineRule="auto"/>
        <w:rPr>
          <w:rFonts w:ascii="Times New Roman" w:hAnsi="Times New Roman" w:cs="Times New Roman"/>
        </w:rPr>
      </w:pPr>
      <w:r w:rsidRPr="006E7B00">
        <w:rPr>
          <w:rFonts w:ascii="Times New Roman" w:hAnsi="Times New Roman" w:cs="Times New Roman"/>
        </w:rPr>
        <w:t>Increasing on account of human activity, like burning coal and gasoline</w:t>
      </w:r>
    </w:p>
    <w:p w:rsidR="008C482C" w:rsidRDefault="008C482C" w:rsidP="008C482C">
      <w:pPr>
        <w:pStyle w:val="ListParagraph"/>
        <w:numPr>
          <w:ilvl w:val="0"/>
          <w:numId w:val="19"/>
        </w:numPr>
        <w:spacing w:after="0" w:line="240" w:lineRule="auto"/>
        <w:rPr>
          <w:rFonts w:ascii="Times New Roman" w:hAnsi="Times New Roman" w:cs="Times New Roman"/>
        </w:rPr>
      </w:pPr>
      <w:r>
        <w:rPr>
          <w:rFonts w:ascii="Times New Roman" w:hAnsi="Times New Roman" w:cs="Times New Roman"/>
        </w:rPr>
        <w:t>Staying about the same as they</w:t>
      </w:r>
      <w:r w:rsidRPr="006E7B00">
        <w:rPr>
          <w:rFonts w:ascii="Times New Roman" w:hAnsi="Times New Roman" w:cs="Times New Roman"/>
        </w:rPr>
        <w:t xml:space="preserve"> have been</w:t>
      </w:r>
    </w:p>
    <w:p w:rsidR="008C482C" w:rsidRDefault="008C482C" w:rsidP="008C482C">
      <w:pPr>
        <w:rPr>
          <w:rFonts w:ascii="Times New Roman" w:hAnsi="Times New Roman" w:cs="Times New Roman"/>
        </w:rPr>
      </w:pPr>
    </w:p>
    <w:p w:rsidR="008C482C" w:rsidRDefault="008C482C" w:rsidP="008C482C">
      <w:pPr>
        <w:rPr>
          <w:rFonts w:ascii="Times New Roman" w:hAnsi="Times New Roman" w:cs="Times New Roman"/>
        </w:rPr>
      </w:pPr>
      <w:r>
        <w:rPr>
          <w:rFonts w:ascii="Times New Roman" w:hAnsi="Times New Roman" w:cs="Times New Roman"/>
        </w:rPr>
        <w:t>Vs.</w:t>
      </w:r>
    </w:p>
    <w:p w:rsidR="008C482C" w:rsidRDefault="008C482C" w:rsidP="008C482C">
      <w:pPr>
        <w:rPr>
          <w:ins w:id="195" w:author="Luskin, Robert C" w:date="2017-07-05T17:54:00Z"/>
          <w:rFonts w:ascii="Times New Roman" w:hAnsi="Times New Roman" w:cs="Times New Roman"/>
        </w:rPr>
      </w:pPr>
    </w:p>
    <w:p w:rsidR="00D54FE1" w:rsidRDefault="00D54FE1" w:rsidP="008C482C">
      <w:pPr>
        <w:rPr>
          <w:ins w:id="196" w:author="Luskin, Robert C" w:date="2017-07-05T17:54:00Z"/>
          <w:rFonts w:ascii="Times New Roman" w:hAnsi="Times New Roman" w:cs="Times New Roman"/>
        </w:rPr>
      </w:pPr>
    </w:p>
    <w:p w:rsidR="00D54FE1" w:rsidRDefault="00D54FE1" w:rsidP="008C482C">
      <w:pPr>
        <w:rPr>
          <w:ins w:id="197" w:author="Luskin, Robert C" w:date="2017-07-05T17:54:00Z"/>
          <w:rFonts w:ascii="Times New Roman" w:hAnsi="Times New Roman" w:cs="Times New Roman"/>
        </w:rPr>
      </w:pPr>
      <w:ins w:id="198" w:author="Luskin, Robert C" w:date="2017-07-05T17:54:00Z">
        <w:r>
          <w:rPr>
            <w:rFonts w:ascii="Times New Roman" w:hAnsi="Times New Roman" w:cs="Times New Roman"/>
          </w:rPr>
          <w:t>1.  Are temperatures around the world …?</w:t>
        </w:r>
      </w:ins>
    </w:p>
    <w:p w:rsidR="00D54FE1" w:rsidRDefault="00D54FE1" w:rsidP="00D54FE1">
      <w:pPr>
        <w:pStyle w:val="ListParagraph"/>
        <w:numPr>
          <w:ilvl w:val="0"/>
          <w:numId w:val="37"/>
        </w:numPr>
        <w:spacing w:after="0" w:line="240" w:lineRule="auto"/>
        <w:rPr>
          <w:ins w:id="199" w:author="Luskin, Robert C" w:date="2017-07-05T17:54:00Z"/>
          <w:rFonts w:ascii="Times New Roman" w:hAnsi="Times New Roman" w:cs="Times New Roman"/>
        </w:rPr>
      </w:pPr>
      <w:ins w:id="200" w:author="Luskin, Robert C" w:date="2017-07-05T17:54:00Z">
        <w:r>
          <w:rPr>
            <w:rFonts w:ascii="Times New Roman" w:hAnsi="Times New Roman" w:cs="Times New Roman"/>
          </w:rPr>
          <w:t>I</w:t>
        </w:r>
        <w:r w:rsidRPr="006E7B00">
          <w:rPr>
            <w:rFonts w:ascii="Times New Roman" w:hAnsi="Times New Roman" w:cs="Times New Roman"/>
          </w:rPr>
          <w:t>ncreasing on account of natural variation over time</w:t>
        </w:r>
        <w:r>
          <w:rPr>
            <w:rFonts w:ascii="Times New Roman" w:hAnsi="Times New Roman" w:cs="Times New Roman"/>
          </w:rPr>
          <w:t>, such as produced the ice age</w:t>
        </w:r>
      </w:ins>
    </w:p>
    <w:p w:rsidR="00D54FE1" w:rsidRDefault="00D54FE1" w:rsidP="00D54FE1">
      <w:pPr>
        <w:pStyle w:val="ListParagraph"/>
        <w:numPr>
          <w:ilvl w:val="0"/>
          <w:numId w:val="37"/>
        </w:numPr>
        <w:spacing w:after="0" w:line="240" w:lineRule="auto"/>
        <w:rPr>
          <w:ins w:id="201" w:author="Luskin, Robert C" w:date="2017-07-05T17:54:00Z"/>
          <w:rFonts w:ascii="Times New Roman" w:hAnsi="Times New Roman" w:cs="Times New Roman"/>
        </w:rPr>
      </w:pPr>
      <w:ins w:id="202" w:author="Luskin, Robert C" w:date="2017-07-05T17:54:00Z">
        <w:r w:rsidRPr="006E7B00">
          <w:rPr>
            <w:rFonts w:ascii="Times New Roman" w:hAnsi="Times New Roman" w:cs="Times New Roman"/>
          </w:rPr>
          <w:t>Increasing on account of human activity, like burning coal and gasoline</w:t>
        </w:r>
      </w:ins>
    </w:p>
    <w:p w:rsidR="00D54FE1" w:rsidRDefault="00D54FE1" w:rsidP="00D54FE1">
      <w:pPr>
        <w:pStyle w:val="ListParagraph"/>
        <w:numPr>
          <w:ilvl w:val="0"/>
          <w:numId w:val="37"/>
        </w:numPr>
        <w:spacing w:after="0" w:line="240" w:lineRule="auto"/>
        <w:rPr>
          <w:ins w:id="203" w:author="Luskin, Robert C" w:date="2017-07-05T17:54:00Z"/>
          <w:rFonts w:ascii="Times New Roman" w:hAnsi="Times New Roman" w:cs="Times New Roman"/>
        </w:rPr>
      </w:pPr>
      <w:ins w:id="204" w:author="Luskin, Robert C" w:date="2017-07-05T17:54:00Z">
        <w:r>
          <w:rPr>
            <w:rFonts w:ascii="Times New Roman" w:hAnsi="Times New Roman" w:cs="Times New Roman"/>
          </w:rPr>
          <w:t>Staying about the same as they</w:t>
        </w:r>
        <w:r w:rsidRPr="006E7B00">
          <w:rPr>
            <w:rFonts w:ascii="Times New Roman" w:hAnsi="Times New Roman" w:cs="Times New Roman"/>
          </w:rPr>
          <w:t xml:space="preserve"> have been</w:t>
        </w:r>
      </w:ins>
    </w:p>
    <w:p w:rsidR="00D54FE1" w:rsidRDefault="00D54FE1" w:rsidP="00D54FE1">
      <w:pPr>
        <w:pStyle w:val="ListParagraph"/>
        <w:numPr>
          <w:ilvl w:val="0"/>
          <w:numId w:val="37"/>
        </w:numPr>
        <w:spacing w:after="0" w:line="240" w:lineRule="auto"/>
        <w:rPr>
          <w:ins w:id="205" w:author="Luskin, Robert C" w:date="2017-07-05T17:54:00Z"/>
          <w:rFonts w:ascii="Times New Roman" w:hAnsi="Times New Roman" w:cs="Times New Roman"/>
        </w:rPr>
      </w:pPr>
      <w:ins w:id="206" w:author="Luskin, Robert C" w:date="2017-07-05T17:54:00Z">
        <w:r>
          <w:rPr>
            <w:rFonts w:ascii="Times New Roman" w:hAnsi="Times New Roman" w:cs="Times New Roman"/>
          </w:rPr>
          <w:t>DK (+ DK pref)</w:t>
        </w:r>
      </w:ins>
    </w:p>
    <w:p w:rsidR="00D54FE1" w:rsidDel="00D54FE1" w:rsidRDefault="00D54FE1" w:rsidP="008C482C">
      <w:pPr>
        <w:rPr>
          <w:del w:id="207" w:author="Luskin, Robert C" w:date="2017-07-05T17:55:00Z"/>
          <w:rFonts w:ascii="Times New Roman" w:hAnsi="Times New Roman" w:cs="Times New Roman"/>
        </w:rPr>
      </w:pPr>
    </w:p>
    <w:p w:rsidR="008C482C" w:rsidRPr="00FD2413" w:rsidDel="00D54FE1" w:rsidRDefault="008C482C" w:rsidP="008C482C">
      <w:pPr>
        <w:rPr>
          <w:del w:id="208" w:author="Luskin, Robert C" w:date="2017-07-05T17:55:00Z"/>
          <w:rFonts w:ascii="Times New Roman" w:hAnsi="Times New Roman" w:cs="Times New Roman"/>
          <w:b/>
        </w:rPr>
      </w:pPr>
      <w:del w:id="209" w:author="Luskin, Robert C" w:date="2017-07-05T17:55:00Z">
        <w:r w:rsidRPr="00FD2413" w:rsidDel="00D54FE1">
          <w:rPr>
            <w:rFonts w:ascii="Times New Roman" w:hAnsi="Times New Roman" w:cs="Times New Roman"/>
            <w:b/>
          </w:rPr>
          <w:delText>Gold Standard</w:delText>
        </w:r>
      </w:del>
    </w:p>
    <w:p w:rsidR="008C482C" w:rsidDel="00D54FE1" w:rsidRDefault="008C482C" w:rsidP="008C482C">
      <w:pPr>
        <w:rPr>
          <w:del w:id="210" w:author="Luskin, Robert C" w:date="2017-07-05T17:55:00Z"/>
          <w:rFonts w:ascii="Times New Roman" w:hAnsi="Times New Roman" w:cs="Times New Roman"/>
        </w:rPr>
      </w:pPr>
    </w:p>
    <w:p w:rsidR="008C482C" w:rsidRPr="006E7B00" w:rsidDel="00D54FE1" w:rsidRDefault="008C482C" w:rsidP="008C482C">
      <w:pPr>
        <w:rPr>
          <w:del w:id="211" w:author="Luskin, Robert C" w:date="2017-07-05T17:55:00Z"/>
          <w:rFonts w:ascii="Times New Roman" w:hAnsi="Times New Roman" w:cs="Times New Roman"/>
        </w:rPr>
      </w:pPr>
      <w:del w:id="212" w:author="Luskin, Robert C" w:date="2017-07-05T17:55:00Z">
        <w:r w:rsidRPr="006E7B00" w:rsidDel="00D54FE1">
          <w:rPr>
            <w:rFonts w:ascii="Times New Roman" w:hAnsi="Times New Roman" w:cs="Times New Roman"/>
          </w:rPr>
          <w:delText>Are t</w:delText>
        </w:r>
        <w:r w:rsidDel="00D54FE1">
          <w:rPr>
            <w:rFonts w:ascii="Times New Roman" w:hAnsi="Times New Roman" w:cs="Times New Roman"/>
          </w:rPr>
          <w:delText>emperatures around the world …?</w:delText>
        </w:r>
      </w:del>
    </w:p>
    <w:p w:rsidR="008C482C" w:rsidDel="00D54FE1" w:rsidRDefault="008C482C" w:rsidP="008C482C">
      <w:pPr>
        <w:pStyle w:val="ListParagraph"/>
        <w:numPr>
          <w:ilvl w:val="0"/>
          <w:numId w:val="25"/>
        </w:numPr>
        <w:spacing w:after="0" w:line="240" w:lineRule="auto"/>
        <w:rPr>
          <w:del w:id="213" w:author="Luskin, Robert C" w:date="2017-07-05T17:55:00Z"/>
          <w:rFonts w:ascii="Times New Roman" w:hAnsi="Times New Roman" w:cs="Times New Roman"/>
        </w:rPr>
      </w:pPr>
      <w:del w:id="214" w:author="Luskin, Robert C" w:date="2017-07-05T17:55:00Z">
        <w:r w:rsidRPr="006E7B00" w:rsidDel="00D54FE1">
          <w:rPr>
            <w:rFonts w:ascii="Times New Roman" w:hAnsi="Times New Roman" w:cs="Times New Roman"/>
          </w:rPr>
          <w:delText>Staying about the same as they have been</w:delText>
        </w:r>
      </w:del>
    </w:p>
    <w:p w:rsidR="008C482C" w:rsidDel="00D54FE1" w:rsidRDefault="008C482C" w:rsidP="008C482C">
      <w:pPr>
        <w:pStyle w:val="ListParagraph"/>
        <w:numPr>
          <w:ilvl w:val="0"/>
          <w:numId w:val="25"/>
        </w:numPr>
        <w:spacing w:after="0" w:line="240" w:lineRule="auto"/>
        <w:rPr>
          <w:del w:id="215" w:author="Luskin, Robert C" w:date="2017-07-05T17:55:00Z"/>
          <w:rFonts w:ascii="Times New Roman" w:hAnsi="Times New Roman" w:cs="Times New Roman"/>
        </w:rPr>
      </w:pPr>
      <w:del w:id="216" w:author="Luskin, Robert C" w:date="2017-07-05T17:55:00Z">
        <w:r w:rsidDel="00D54FE1">
          <w:rPr>
            <w:rFonts w:ascii="Times New Roman" w:hAnsi="Times New Roman" w:cs="Times New Roman"/>
          </w:rPr>
          <w:delText>I</w:delText>
        </w:r>
        <w:r w:rsidRPr="006E7B00" w:rsidDel="00D54FE1">
          <w:rPr>
            <w:rFonts w:ascii="Times New Roman" w:hAnsi="Times New Roman" w:cs="Times New Roman"/>
          </w:rPr>
          <w:delText>ncreasing on account of natural variation over time</w:delText>
        </w:r>
        <w:r w:rsidDel="00D54FE1">
          <w:rPr>
            <w:rFonts w:ascii="Times New Roman" w:hAnsi="Times New Roman" w:cs="Times New Roman"/>
          </w:rPr>
          <w:delText>, such as produced the ice age</w:delText>
        </w:r>
      </w:del>
    </w:p>
    <w:p w:rsidR="008C482C" w:rsidDel="00D54FE1" w:rsidRDefault="008C482C" w:rsidP="008C482C">
      <w:pPr>
        <w:pStyle w:val="ListParagraph"/>
        <w:numPr>
          <w:ilvl w:val="0"/>
          <w:numId w:val="25"/>
        </w:numPr>
        <w:spacing w:after="0" w:line="240" w:lineRule="auto"/>
        <w:rPr>
          <w:del w:id="217" w:author="Luskin, Robert C" w:date="2017-07-05T17:55:00Z"/>
          <w:rFonts w:ascii="Times New Roman" w:hAnsi="Times New Roman" w:cs="Times New Roman"/>
        </w:rPr>
      </w:pPr>
      <w:del w:id="218" w:author="Luskin, Robert C" w:date="2017-07-05T17:55:00Z">
        <w:r w:rsidRPr="006E7B00" w:rsidDel="00D54FE1">
          <w:rPr>
            <w:rFonts w:ascii="Times New Roman" w:hAnsi="Times New Roman" w:cs="Times New Roman"/>
          </w:rPr>
          <w:delText>Increasing on account of human activity, like burning coal and gasoline</w:delText>
        </w:r>
      </w:del>
    </w:p>
    <w:p w:rsidR="008C482C" w:rsidDel="00D54FE1" w:rsidRDefault="008C482C" w:rsidP="008C482C">
      <w:pPr>
        <w:pStyle w:val="ListParagraph"/>
        <w:numPr>
          <w:ilvl w:val="0"/>
          <w:numId w:val="25"/>
        </w:numPr>
        <w:spacing w:after="0" w:line="240" w:lineRule="auto"/>
        <w:rPr>
          <w:del w:id="219" w:author="Luskin, Robert C" w:date="2017-07-05T17:55:00Z"/>
          <w:rFonts w:ascii="Times New Roman" w:hAnsi="Times New Roman" w:cs="Times New Roman"/>
        </w:rPr>
      </w:pPr>
      <w:del w:id="220" w:author="Luskin, Robert C" w:date="2017-07-05T17:55:00Z">
        <w:r w:rsidRPr="006E7B00" w:rsidDel="00D54FE1">
          <w:rPr>
            <w:rFonts w:ascii="Times New Roman" w:hAnsi="Times New Roman" w:cs="Times New Roman"/>
          </w:rPr>
          <w:delText xml:space="preserve">Getting colder after getting warmer for a </w:delText>
        </w:r>
        <w:r w:rsidDel="00D54FE1">
          <w:rPr>
            <w:rFonts w:ascii="Times New Roman" w:hAnsi="Times New Roman" w:cs="Times New Roman"/>
          </w:rPr>
          <w:delText>number of years</w:delText>
        </w:r>
      </w:del>
    </w:p>
    <w:p w:rsidR="008C482C" w:rsidDel="00D54FE1" w:rsidRDefault="008C482C" w:rsidP="008C482C">
      <w:pPr>
        <w:pStyle w:val="ListParagraph"/>
        <w:numPr>
          <w:ilvl w:val="0"/>
          <w:numId w:val="25"/>
        </w:numPr>
        <w:spacing w:after="0" w:line="240" w:lineRule="auto"/>
        <w:rPr>
          <w:del w:id="221" w:author="Luskin, Robert C" w:date="2017-07-05T17:55:00Z"/>
          <w:rFonts w:ascii="Times New Roman" w:hAnsi="Times New Roman" w:cs="Times New Roman"/>
        </w:rPr>
      </w:pPr>
      <w:del w:id="222" w:author="Luskin, Robert C" w:date="2017-07-05T17:55:00Z">
        <w:r w:rsidRPr="006E7B00" w:rsidDel="00D54FE1">
          <w:rPr>
            <w:rFonts w:ascii="Times New Roman" w:hAnsi="Times New Roman" w:cs="Times New Roman"/>
          </w:rPr>
          <w:delText>Getting warmer in the summer but colder in the winter.</w:delText>
        </w:r>
      </w:del>
    </w:p>
    <w:p w:rsidR="008C482C" w:rsidRPr="006E7B00" w:rsidDel="00D54FE1" w:rsidRDefault="008C482C" w:rsidP="008C482C">
      <w:pPr>
        <w:pStyle w:val="ListParagraph"/>
        <w:numPr>
          <w:ilvl w:val="0"/>
          <w:numId w:val="25"/>
        </w:numPr>
        <w:spacing w:after="0" w:line="240" w:lineRule="auto"/>
        <w:rPr>
          <w:del w:id="223" w:author="Luskin, Robert C" w:date="2017-07-05T17:55:00Z"/>
          <w:rFonts w:ascii="Times New Roman" w:hAnsi="Times New Roman" w:cs="Times New Roman"/>
        </w:rPr>
      </w:pPr>
      <w:del w:id="224" w:author="Luskin, Robert C" w:date="2017-07-05T17:55:00Z">
        <w:r w:rsidDel="00D54FE1">
          <w:rPr>
            <w:rFonts w:ascii="Times New Roman" w:hAnsi="Times New Roman" w:cs="Times New Roman"/>
          </w:rPr>
          <w:delText>Don’t Know</w:delText>
        </w:r>
      </w:del>
    </w:p>
    <w:p w:rsidR="008C482C" w:rsidDel="00D54FE1" w:rsidRDefault="008C482C" w:rsidP="008C482C">
      <w:pPr>
        <w:rPr>
          <w:del w:id="225" w:author="Luskin, Robert C" w:date="2017-07-05T17:55:00Z"/>
          <w:rFonts w:ascii="Times New Roman" w:hAnsi="Times New Roman" w:cs="Times New Roman"/>
        </w:rPr>
      </w:pPr>
    </w:p>
    <w:p w:rsidR="008C482C" w:rsidRDefault="008C482C" w:rsidP="008C482C">
      <w:pPr>
        <w:rPr>
          <w:rFonts w:ascii="Times New Roman" w:hAnsi="Times New Roman" w:cs="Times New Roman"/>
          <w:b/>
        </w:rPr>
      </w:pPr>
      <w:r w:rsidRPr="00186165">
        <w:rPr>
          <w:rFonts w:ascii="Times New Roman" w:hAnsi="Times New Roman" w:cs="Times New Roman"/>
          <w:b/>
          <w:highlight w:val="yellow"/>
        </w:rPr>
        <w:t>Voter Fraud</w:t>
      </w:r>
    </w:p>
    <w:p w:rsidR="008C482C" w:rsidRPr="00186165" w:rsidRDefault="008C482C" w:rsidP="008C482C">
      <w:pPr>
        <w:rPr>
          <w:rFonts w:ascii="Times New Roman" w:hAnsi="Times New Roman" w:cs="Times New Roman"/>
          <w:b/>
        </w:rPr>
      </w:pPr>
    </w:p>
    <w:p w:rsidR="008C482C" w:rsidRDefault="008C482C" w:rsidP="008C482C">
      <w:pPr>
        <w:rPr>
          <w:rFonts w:ascii="Times New Roman" w:hAnsi="Times New Roman" w:cs="Times New Roman"/>
          <w:b/>
        </w:rPr>
      </w:pPr>
      <w:r>
        <w:rPr>
          <w:rFonts w:ascii="Times New Roman" w:hAnsi="Times New Roman" w:cs="Times New Roman"/>
          <w:b/>
        </w:rPr>
        <w:t>IP</w:t>
      </w:r>
      <w:r w:rsidRPr="006E5134">
        <w:rPr>
          <w:rFonts w:ascii="Times New Roman" w:hAnsi="Times New Roman" w:cs="Times New Roman"/>
          <w:b/>
        </w:rPr>
        <w:t xml:space="preserve"> Standard</w:t>
      </w:r>
    </w:p>
    <w:p w:rsidR="008C482C" w:rsidRDefault="008C482C" w:rsidP="008C482C">
      <w:pPr>
        <w:pStyle w:val="NoSpacing"/>
        <w:rPr>
          <w:rFonts w:ascii="Times New Roman" w:hAnsi="Times New Roman" w:cs="Times New Roman"/>
        </w:rPr>
      </w:pPr>
    </w:p>
    <w:p w:rsidR="008C482C" w:rsidRPr="008F2DC8" w:rsidRDefault="008C482C" w:rsidP="008C482C">
      <w:pPr>
        <w:rPr>
          <w:rFonts w:ascii="Times New Roman" w:hAnsi="Times New Roman" w:cs="Times New Roman"/>
        </w:rPr>
      </w:pPr>
      <w:r w:rsidRPr="008F2DC8">
        <w:rPr>
          <w:rFonts w:ascii="Times New Roman" w:hAnsi="Times New Roman" w:cs="Times New Roman"/>
        </w:rPr>
        <w:t xml:space="preserve">As you may know, President Trump has said that he won </w:t>
      </w:r>
      <w:ins w:id="226" w:author="Luskin, Robert C" w:date="2017-07-05T17:55:00Z">
        <w:r w:rsidR="00D54FE1">
          <w:rPr>
            <w:rFonts w:ascii="Times New Roman" w:hAnsi="Times New Roman" w:cs="Times New Roman"/>
          </w:rPr>
          <w:t xml:space="preserve">the </w:t>
        </w:r>
      </w:ins>
      <w:r w:rsidRPr="008F2DC8">
        <w:rPr>
          <w:rFonts w:ascii="Times New Roman" w:hAnsi="Times New Roman" w:cs="Times New Roman"/>
        </w:rPr>
        <w:t xml:space="preserve">majority of the votes cast in the 2016 presidential election, if you set aside all the votes that were cast illegally.  Do think that that President Trump </w:t>
      </w:r>
      <w:ins w:id="227" w:author="Luskin, Robert C" w:date="2017-07-05T17:56:00Z">
        <w:r w:rsidR="00D54FE1">
          <w:rPr>
            <w:rFonts w:ascii="Times New Roman" w:hAnsi="Times New Roman" w:cs="Times New Roman"/>
          </w:rPr>
          <w:t>…</w:t>
        </w:r>
      </w:ins>
      <w:del w:id="228" w:author="Luskin, Robert C" w:date="2017-07-05T17:56:00Z">
        <w:r w:rsidRPr="008F2DC8" w:rsidDel="00D54FE1">
          <w:rPr>
            <w:rFonts w:ascii="Times New Roman" w:hAnsi="Times New Roman" w:cs="Times New Roman"/>
          </w:rPr>
          <w:delText>won the majority of the legally cast votes or not</w:delText>
        </w:r>
      </w:del>
      <w:r w:rsidRPr="008F2DC8">
        <w:rPr>
          <w:rFonts w:ascii="Times New Roman" w:hAnsi="Times New Roman" w:cs="Times New Roman"/>
        </w:rPr>
        <w:t>?</w:t>
      </w:r>
    </w:p>
    <w:p w:rsidR="008C482C" w:rsidRDefault="008C482C" w:rsidP="008C482C">
      <w:pPr>
        <w:pStyle w:val="ListParagraph"/>
        <w:numPr>
          <w:ilvl w:val="0"/>
          <w:numId w:val="26"/>
        </w:numPr>
        <w:spacing w:after="0" w:line="240" w:lineRule="auto"/>
        <w:rPr>
          <w:rFonts w:ascii="Times New Roman" w:hAnsi="Times New Roman" w:cs="Times New Roman"/>
        </w:rPr>
      </w:pPr>
      <w:r>
        <w:rPr>
          <w:rFonts w:ascii="Times New Roman" w:hAnsi="Times New Roman" w:cs="Times New Roman"/>
        </w:rPr>
        <w:t xml:space="preserve">Won the majority of </w:t>
      </w:r>
      <w:del w:id="229" w:author="Luskin, Robert C" w:date="2017-07-05T17:59:00Z">
        <w:r w:rsidDel="007D7688">
          <w:rPr>
            <w:rFonts w:ascii="Times New Roman" w:hAnsi="Times New Roman" w:cs="Times New Roman"/>
          </w:rPr>
          <w:delText>legally</w:delText>
        </w:r>
      </w:del>
      <w:r>
        <w:rPr>
          <w:rFonts w:ascii="Times New Roman" w:hAnsi="Times New Roman" w:cs="Times New Roman"/>
        </w:rPr>
        <w:t xml:space="preserve"> </w:t>
      </w:r>
      <w:ins w:id="230" w:author="Luskin, Robert C" w:date="2017-07-05T17:59:00Z">
        <w:r w:rsidR="007D7688">
          <w:rPr>
            <w:rFonts w:ascii="Times New Roman" w:hAnsi="Times New Roman" w:cs="Times New Roman"/>
          </w:rPr>
          <w:t xml:space="preserve">the votes </w:t>
        </w:r>
      </w:ins>
      <w:r>
        <w:rPr>
          <w:rFonts w:ascii="Times New Roman" w:hAnsi="Times New Roman" w:cs="Times New Roman"/>
        </w:rPr>
        <w:t>cast</w:t>
      </w:r>
      <w:ins w:id="231" w:author="Luskin, Robert C" w:date="2017-07-05T17:59:00Z">
        <w:r w:rsidR="007D7688">
          <w:rPr>
            <w:rFonts w:ascii="Times New Roman" w:hAnsi="Times New Roman" w:cs="Times New Roman"/>
          </w:rPr>
          <w:t xml:space="preserve">, setting aside all those </w:t>
        </w:r>
      </w:ins>
      <w:del w:id="232" w:author="Luskin, Robert C" w:date="2017-07-05T17:59:00Z">
        <w:r w:rsidDel="007D7688">
          <w:rPr>
            <w:rFonts w:ascii="Times New Roman" w:hAnsi="Times New Roman" w:cs="Times New Roman"/>
          </w:rPr>
          <w:delText xml:space="preserve"> </w:delText>
        </w:r>
      </w:del>
      <w:ins w:id="233" w:author="Luskin, Robert C" w:date="2017-07-05T17:59:00Z">
        <w:r w:rsidR="007D7688">
          <w:rPr>
            <w:rFonts w:ascii="Times New Roman" w:hAnsi="Times New Roman" w:cs="Times New Roman"/>
          </w:rPr>
          <w:t>cast illegally</w:t>
        </w:r>
      </w:ins>
      <w:del w:id="234" w:author="Luskin, Robert C" w:date="2017-07-05T17:59:00Z">
        <w:r w:rsidDel="007D7688">
          <w:rPr>
            <w:rFonts w:ascii="Times New Roman" w:hAnsi="Times New Roman" w:cs="Times New Roman"/>
          </w:rPr>
          <w:delText>votes</w:delText>
        </w:r>
      </w:del>
    </w:p>
    <w:p w:rsidR="008C482C" w:rsidRPr="00A25774" w:rsidRDefault="008C482C" w:rsidP="008C482C">
      <w:pPr>
        <w:pStyle w:val="ListParagraph"/>
        <w:numPr>
          <w:ilvl w:val="0"/>
          <w:numId w:val="26"/>
        </w:numPr>
        <w:spacing w:after="0" w:line="240" w:lineRule="auto"/>
        <w:rPr>
          <w:rFonts w:ascii="Times New Roman" w:hAnsi="Times New Roman" w:cs="Times New Roman"/>
        </w:rPr>
      </w:pPr>
      <w:r>
        <w:rPr>
          <w:rFonts w:ascii="Times New Roman" w:hAnsi="Times New Roman" w:cs="Times New Roman"/>
        </w:rPr>
        <w:t xml:space="preserve">Did not win the majority of </w:t>
      </w:r>
      <w:ins w:id="235" w:author="Luskin, Robert C" w:date="2017-07-05T17:59:00Z">
        <w:r w:rsidR="007D7688">
          <w:rPr>
            <w:rFonts w:ascii="Times New Roman" w:hAnsi="Times New Roman" w:cs="Times New Roman"/>
          </w:rPr>
          <w:t>the votes cast, setting aside all those cast illegally</w:t>
        </w:r>
      </w:ins>
      <w:del w:id="236" w:author="Luskin, Robert C" w:date="2017-07-05T17:56:00Z">
        <w:r w:rsidDel="007D7688">
          <w:rPr>
            <w:rFonts w:ascii="Times New Roman" w:hAnsi="Times New Roman" w:cs="Times New Roman"/>
          </w:rPr>
          <w:delText xml:space="preserve">the </w:delText>
        </w:r>
      </w:del>
      <w:del w:id="237" w:author="Luskin, Robert C" w:date="2017-07-05T18:00:00Z">
        <w:r w:rsidDel="007D7688">
          <w:rPr>
            <w:rFonts w:ascii="Times New Roman" w:hAnsi="Times New Roman" w:cs="Times New Roman"/>
          </w:rPr>
          <w:delText>legally cast votes</w:delText>
        </w:r>
      </w:del>
    </w:p>
    <w:p w:rsidR="008C482C" w:rsidRDefault="008C482C" w:rsidP="008C482C">
      <w:pPr>
        <w:rPr>
          <w:rFonts w:ascii="Times New Roman" w:hAnsi="Times New Roman" w:cs="Times New Roman"/>
        </w:rPr>
      </w:pPr>
    </w:p>
    <w:p w:rsidR="007D7688" w:rsidRDefault="007D7688" w:rsidP="008C482C">
      <w:pPr>
        <w:rPr>
          <w:ins w:id="238" w:author="Luskin, Robert C" w:date="2017-07-05T17:56:00Z"/>
          <w:rFonts w:ascii="Times New Roman" w:hAnsi="Times New Roman" w:cs="Times New Roman"/>
        </w:rPr>
      </w:pPr>
    </w:p>
    <w:p w:rsidR="007D7688" w:rsidRPr="008F2DC8" w:rsidRDefault="007D7688" w:rsidP="007D7688">
      <w:pPr>
        <w:rPr>
          <w:ins w:id="239" w:author="Luskin, Robert C" w:date="2017-07-05T17:57:00Z"/>
          <w:rFonts w:ascii="Times New Roman" w:hAnsi="Times New Roman" w:cs="Times New Roman"/>
        </w:rPr>
      </w:pPr>
      <w:ins w:id="240" w:author="Luskin, Robert C" w:date="2017-07-05T17:56:00Z">
        <w:r>
          <w:rPr>
            <w:rFonts w:ascii="Times New Roman" w:hAnsi="Times New Roman" w:cs="Times New Roman"/>
          </w:rPr>
          <w:lastRenderedPageBreak/>
          <w:t xml:space="preserve">1.  </w:t>
        </w:r>
      </w:ins>
      <w:ins w:id="241" w:author="Luskin, Robert C" w:date="2017-07-05T17:57:00Z">
        <w:r w:rsidRPr="008F2DC8">
          <w:rPr>
            <w:rFonts w:ascii="Times New Roman" w:hAnsi="Times New Roman" w:cs="Times New Roman"/>
          </w:rPr>
          <w:t xml:space="preserve">As you may know, President Trump has said that he won </w:t>
        </w:r>
        <w:r>
          <w:rPr>
            <w:rFonts w:ascii="Times New Roman" w:hAnsi="Times New Roman" w:cs="Times New Roman"/>
          </w:rPr>
          <w:t xml:space="preserve">the </w:t>
        </w:r>
        <w:r w:rsidRPr="008F2DC8">
          <w:rPr>
            <w:rFonts w:ascii="Times New Roman" w:hAnsi="Times New Roman" w:cs="Times New Roman"/>
          </w:rPr>
          <w:t xml:space="preserve">majority of the votes cast in the 2016 presidential election, if you set aside all the votes that were cast illegally.  </w:t>
        </w:r>
        <w:r>
          <w:rPr>
            <w:rFonts w:ascii="Times New Roman" w:hAnsi="Times New Roman" w:cs="Times New Roman"/>
          </w:rPr>
          <w:t xml:space="preserve">Did </w:t>
        </w:r>
        <w:r w:rsidRPr="008F2DC8">
          <w:rPr>
            <w:rFonts w:ascii="Times New Roman" w:hAnsi="Times New Roman" w:cs="Times New Roman"/>
          </w:rPr>
          <w:t xml:space="preserve">President Trump </w:t>
        </w:r>
        <w:r>
          <w:rPr>
            <w:rFonts w:ascii="Times New Roman" w:hAnsi="Times New Roman" w:cs="Times New Roman"/>
          </w:rPr>
          <w:t>…</w:t>
        </w:r>
        <w:r w:rsidRPr="008F2DC8">
          <w:rPr>
            <w:rFonts w:ascii="Times New Roman" w:hAnsi="Times New Roman" w:cs="Times New Roman"/>
          </w:rPr>
          <w:t>?</w:t>
        </w:r>
      </w:ins>
    </w:p>
    <w:p w:rsidR="007D7688" w:rsidRDefault="007D7688" w:rsidP="007D7688">
      <w:pPr>
        <w:pStyle w:val="ListParagraph"/>
        <w:numPr>
          <w:ilvl w:val="0"/>
          <w:numId w:val="40"/>
        </w:numPr>
        <w:spacing w:after="0" w:line="240" w:lineRule="auto"/>
        <w:rPr>
          <w:ins w:id="242" w:author="Luskin, Robert C" w:date="2017-07-05T18:00:00Z"/>
          <w:rFonts w:ascii="Times New Roman" w:hAnsi="Times New Roman" w:cs="Times New Roman"/>
        </w:rPr>
      </w:pPr>
      <w:ins w:id="243" w:author="Luskin, Robert C" w:date="2017-07-05T18:00:00Z">
        <w:r>
          <w:rPr>
            <w:rFonts w:ascii="Times New Roman" w:hAnsi="Times New Roman" w:cs="Times New Roman"/>
          </w:rPr>
          <w:t>Win the majority of  the votes cast, setting aside all those cast illegally</w:t>
        </w:r>
      </w:ins>
    </w:p>
    <w:p w:rsidR="007D7688" w:rsidRDefault="007D7688" w:rsidP="007D7688">
      <w:pPr>
        <w:pStyle w:val="ListParagraph"/>
        <w:numPr>
          <w:ilvl w:val="0"/>
          <w:numId w:val="40"/>
        </w:numPr>
        <w:spacing w:after="0" w:line="240" w:lineRule="auto"/>
        <w:rPr>
          <w:ins w:id="244" w:author="Luskin, Robert C" w:date="2017-07-05T18:01:00Z"/>
          <w:rFonts w:ascii="Times New Roman" w:hAnsi="Times New Roman" w:cs="Times New Roman"/>
        </w:rPr>
      </w:pPr>
      <w:ins w:id="245" w:author="Luskin, Robert C" w:date="2017-07-05T18:01:00Z">
        <w:r>
          <w:rPr>
            <w:rFonts w:ascii="Times New Roman" w:hAnsi="Times New Roman" w:cs="Times New Roman"/>
          </w:rPr>
          <w:t>N</w:t>
        </w:r>
      </w:ins>
      <w:ins w:id="246" w:author="Luskin, Robert C" w:date="2017-07-05T18:00:00Z">
        <w:r>
          <w:rPr>
            <w:rFonts w:ascii="Times New Roman" w:hAnsi="Times New Roman" w:cs="Times New Roman"/>
          </w:rPr>
          <w:t>ot win the majority of the votes cast, setting aside all those cast illegally</w:t>
        </w:r>
      </w:ins>
    </w:p>
    <w:p w:rsidR="007D7688" w:rsidRPr="00A25774" w:rsidRDefault="007D7688" w:rsidP="007D7688">
      <w:pPr>
        <w:pStyle w:val="ListParagraph"/>
        <w:numPr>
          <w:ilvl w:val="0"/>
          <w:numId w:val="40"/>
        </w:numPr>
        <w:spacing w:after="0" w:line="240" w:lineRule="auto"/>
        <w:rPr>
          <w:ins w:id="247" w:author="Luskin, Robert C" w:date="2017-07-05T18:00:00Z"/>
          <w:rFonts w:ascii="Times New Roman" w:hAnsi="Times New Roman" w:cs="Times New Roman"/>
        </w:rPr>
      </w:pPr>
      <w:ins w:id="248" w:author="Luskin, Robert C" w:date="2017-07-05T18:01:00Z">
        <w:r>
          <w:rPr>
            <w:rFonts w:ascii="Times New Roman" w:hAnsi="Times New Roman" w:cs="Times New Roman"/>
          </w:rPr>
          <w:t>DK (+ DK pref)</w:t>
        </w:r>
      </w:ins>
    </w:p>
    <w:p w:rsidR="007D7688" w:rsidRDefault="007D7688" w:rsidP="007D7688">
      <w:pPr>
        <w:rPr>
          <w:ins w:id="249" w:author="Luskin, Robert C" w:date="2017-07-05T17:57:00Z"/>
          <w:rFonts w:ascii="Times New Roman" w:hAnsi="Times New Roman" w:cs="Times New Roman"/>
        </w:rPr>
      </w:pPr>
    </w:p>
    <w:p w:rsidR="007D7688" w:rsidRDefault="007D7688" w:rsidP="008C482C">
      <w:pPr>
        <w:rPr>
          <w:ins w:id="250" w:author="Luskin, Robert C" w:date="2017-07-05T17:56:00Z"/>
          <w:rFonts w:ascii="Times New Roman" w:hAnsi="Times New Roman" w:cs="Times New Roman"/>
        </w:rPr>
      </w:pPr>
    </w:p>
    <w:p w:rsidR="007D7688" w:rsidRPr="008F2DC8" w:rsidRDefault="00A3028D" w:rsidP="007D7688">
      <w:pPr>
        <w:rPr>
          <w:ins w:id="251" w:author="Luskin, Robert C" w:date="2017-07-05T17:58:00Z"/>
          <w:rFonts w:ascii="Times New Roman" w:hAnsi="Times New Roman" w:cs="Times New Roman"/>
        </w:rPr>
      </w:pPr>
      <w:ins w:id="252" w:author="Luskin, Robert C" w:date="2017-07-05T17:58:00Z">
        <w:r>
          <w:rPr>
            <w:rFonts w:ascii="Times New Roman" w:hAnsi="Times New Roman" w:cs="Times New Roman"/>
          </w:rPr>
          <w:t>2.  I</w:t>
        </w:r>
      </w:ins>
      <w:ins w:id="253" w:author="Luskin, Robert C" w:date="2017-07-05T18:02:00Z">
        <w:r w:rsidRPr="008F2DC8">
          <w:rPr>
            <w:rFonts w:ascii="Times New Roman" w:hAnsi="Times New Roman" w:cs="Times New Roman"/>
          </w:rPr>
          <w:t xml:space="preserve">n the 2016 presidential election, </w:t>
        </w:r>
        <w:r>
          <w:rPr>
            <w:rFonts w:ascii="Times New Roman" w:hAnsi="Times New Roman" w:cs="Times New Roman"/>
          </w:rPr>
          <w:t>d</w:t>
        </w:r>
      </w:ins>
      <w:ins w:id="254" w:author="Luskin, Robert C" w:date="2017-07-05T17:58:00Z">
        <w:r w:rsidR="007D7688">
          <w:rPr>
            <w:rFonts w:ascii="Times New Roman" w:hAnsi="Times New Roman" w:cs="Times New Roman"/>
          </w:rPr>
          <w:t xml:space="preserve">id </w:t>
        </w:r>
        <w:r w:rsidR="007D7688" w:rsidRPr="008F2DC8">
          <w:rPr>
            <w:rFonts w:ascii="Times New Roman" w:hAnsi="Times New Roman" w:cs="Times New Roman"/>
          </w:rPr>
          <w:t xml:space="preserve">President Trump </w:t>
        </w:r>
        <w:r w:rsidR="007D7688">
          <w:rPr>
            <w:rFonts w:ascii="Times New Roman" w:hAnsi="Times New Roman" w:cs="Times New Roman"/>
          </w:rPr>
          <w:t>…</w:t>
        </w:r>
        <w:r w:rsidR="007D7688" w:rsidRPr="008F2DC8">
          <w:rPr>
            <w:rFonts w:ascii="Times New Roman" w:hAnsi="Times New Roman" w:cs="Times New Roman"/>
          </w:rPr>
          <w:t>?</w:t>
        </w:r>
      </w:ins>
    </w:p>
    <w:p w:rsidR="007D7688" w:rsidRDefault="007D7688" w:rsidP="007D7688">
      <w:pPr>
        <w:pStyle w:val="ListParagraph"/>
        <w:numPr>
          <w:ilvl w:val="0"/>
          <w:numId w:val="41"/>
        </w:numPr>
        <w:spacing w:after="0" w:line="240" w:lineRule="auto"/>
        <w:rPr>
          <w:ins w:id="255" w:author="Luskin, Robert C" w:date="2017-07-05T18:01:00Z"/>
          <w:rFonts w:ascii="Times New Roman" w:hAnsi="Times New Roman" w:cs="Times New Roman"/>
        </w:rPr>
      </w:pPr>
      <w:ins w:id="256" w:author="Luskin, Robert C" w:date="2017-07-05T18:01:00Z">
        <w:r>
          <w:rPr>
            <w:rFonts w:ascii="Times New Roman" w:hAnsi="Times New Roman" w:cs="Times New Roman"/>
          </w:rPr>
          <w:t>Win the majority of  the votes cast, setting aside all those cast illegally</w:t>
        </w:r>
      </w:ins>
    </w:p>
    <w:p w:rsidR="007D7688" w:rsidRDefault="007D7688" w:rsidP="007D7688">
      <w:pPr>
        <w:pStyle w:val="ListParagraph"/>
        <w:numPr>
          <w:ilvl w:val="0"/>
          <w:numId w:val="41"/>
        </w:numPr>
        <w:spacing w:after="0" w:line="240" w:lineRule="auto"/>
        <w:rPr>
          <w:ins w:id="257" w:author="Luskin, Robert C" w:date="2017-07-05T18:01:00Z"/>
          <w:rFonts w:ascii="Times New Roman" w:hAnsi="Times New Roman" w:cs="Times New Roman"/>
        </w:rPr>
      </w:pPr>
      <w:ins w:id="258" w:author="Luskin, Robert C" w:date="2017-07-05T18:01:00Z">
        <w:r>
          <w:rPr>
            <w:rFonts w:ascii="Times New Roman" w:hAnsi="Times New Roman" w:cs="Times New Roman"/>
          </w:rPr>
          <w:t>Not win the majority of the votes cast, setting aside all those cast illegally</w:t>
        </w:r>
      </w:ins>
    </w:p>
    <w:p w:rsidR="007D7688" w:rsidRPr="00A25774" w:rsidRDefault="007D7688" w:rsidP="007D7688">
      <w:pPr>
        <w:pStyle w:val="ListParagraph"/>
        <w:numPr>
          <w:ilvl w:val="0"/>
          <w:numId w:val="41"/>
        </w:numPr>
        <w:spacing w:after="0" w:line="240" w:lineRule="auto"/>
        <w:rPr>
          <w:ins w:id="259" w:author="Luskin, Robert C" w:date="2017-07-05T18:01:00Z"/>
          <w:rFonts w:ascii="Times New Roman" w:hAnsi="Times New Roman" w:cs="Times New Roman"/>
        </w:rPr>
      </w:pPr>
      <w:ins w:id="260" w:author="Luskin, Robert C" w:date="2017-07-05T18:01:00Z">
        <w:r>
          <w:rPr>
            <w:rFonts w:ascii="Times New Roman" w:hAnsi="Times New Roman" w:cs="Times New Roman"/>
          </w:rPr>
          <w:t>DK (+ DK pref)</w:t>
        </w:r>
      </w:ins>
    </w:p>
    <w:p w:rsidR="007D7688" w:rsidRDefault="007D7688" w:rsidP="007D7688">
      <w:pPr>
        <w:rPr>
          <w:ins w:id="261" w:author="Luskin, Robert C" w:date="2017-07-05T18:01:00Z"/>
          <w:rFonts w:ascii="Times New Roman" w:hAnsi="Times New Roman" w:cs="Times New Roman"/>
        </w:rPr>
      </w:pPr>
    </w:p>
    <w:p w:rsidR="008C482C" w:rsidDel="00A3028D" w:rsidRDefault="008C482C" w:rsidP="008C482C">
      <w:pPr>
        <w:rPr>
          <w:del w:id="262" w:author="Luskin, Robert C" w:date="2017-07-05T18:02:00Z"/>
          <w:rFonts w:ascii="Times New Roman" w:hAnsi="Times New Roman" w:cs="Times New Roman"/>
        </w:rPr>
      </w:pPr>
      <w:del w:id="263" w:author="Luskin, Robert C" w:date="2017-07-05T18:02:00Z">
        <w:r w:rsidDel="00A3028D">
          <w:rPr>
            <w:rFonts w:ascii="Times New Roman" w:hAnsi="Times New Roman" w:cs="Times New Roman"/>
          </w:rPr>
          <w:delText>Vs.</w:delText>
        </w:r>
      </w:del>
    </w:p>
    <w:p w:rsidR="008C482C" w:rsidDel="00A3028D" w:rsidRDefault="008C482C" w:rsidP="008C482C">
      <w:pPr>
        <w:rPr>
          <w:del w:id="264" w:author="Luskin, Robert C" w:date="2017-07-05T18:02:00Z"/>
          <w:rFonts w:ascii="Times New Roman" w:hAnsi="Times New Roman" w:cs="Times New Roman"/>
        </w:rPr>
      </w:pPr>
    </w:p>
    <w:p w:rsidR="008C482C" w:rsidDel="00A3028D" w:rsidRDefault="008C482C" w:rsidP="008C482C">
      <w:pPr>
        <w:rPr>
          <w:del w:id="265" w:author="Luskin, Robert C" w:date="2017-07-05T18:02:00Z"/>
          <w:rFonts w:ascii="Times New Roman" w:hAnsi="Times New Roman" w:cs="Times New Roman"/>
          <w:b/>
        </w:rPr>
      </w:pPr>
      <w:del w:id="266" w:author="Luskin, Robert C" w:date="2017-07-05T18:02:00Z">
        <w:r w:rsidRPr="00FD2413" w:rsidDel="00A3028D">
          <w:rPr>
            <w:rFonts w:ascii="Times New Roman" w:hAnsi="Times New Roman" w:cs="Times New Roman"/>
            <w:b/>
          </w:rPr>
          <w:delText>Gold Standard</w:delText>
        </w:r>
      </w:del>
    </w:p>
    <w:p w:rsidR="008C482C" w:rsidRPr="001D3B8B" w:rsidDel="00A3028D" w:rsidRDefault="008C482C" w:rsidP="008C482C">
      <w:pPr>
        <w:rPr>
          <w:del w:id="267" w:author="Luskin, Robert C" w:date="2017-07-05T18:02:00Z"/>
          <w:rFonts w:ascii="Times New Roman" w:hAnsi="Times New Roman" w:cs="Times New Roman"/>
          <w:b/>
        </w:rPr>
      </w:pPr>
    </w:p>
    <w:p w:rsidR="008C482C" w:rsidRPr="00FF023A" w:rsidDel="00A3028D" w:rsidRDefault="008C482C" w:rsidP="008C482C">
      <w:pPr>
        <w:spacing w:after="160" w:line="259" w:lineRule="auto"/>
        <w:rPr>
          <w:del w:id="268" w:author="Luskin, Robert C" w:date="2017-07-05T18:02:00Z"/>
          <w:rFonts w:ascii="Times New Roman" w:hAnsi="Times New Roman" w:cs="Times New Roman"/>
        </w:rPr>
      </w:pPr>
      <w:del w:id="269" w:author="Luskin, Robert C" w:date="2017-07-05T18:02:00Z">
        <w:r w:rsidRPr="00FF023A" w:rsidDel="00A3028D">
          <w:rPr>
            <w:rFonts w:ascii="Times New Roman" w:hAnsi="Times New Roman" w:cs="Times New Roman"/>
          </w:rPr>
          <w:delText>In the 2016 presidential election, did President Trump win …?</w:delText>
        </w:r>
      </w:del>
    </w:p>
    <w:p w:rsidR="008C482C" w:rsidRPr="00FF023A" w:rsidDel="00A3028D" w:rsidRDefault="008C482C" w:rsidP="008C482C">
      <w:pPr>
        <w:pStyle w:val="ListParagraph"/>
        <w:numPr>
          <w:ilvl w:val="0"/>
          <w:numId w:val="24"/>
        </w:numPr>
        <w:spacing w:after="160" w:line="259" w:lineRule="auto"/>
        <w:rPr>
          <w:del w:id="270" w:author="Luskin, Robert C" w:date="2017-07-05T18:02:00Z"/>
          <w:rFonts w:ascii="Times New Roman" w:hAnsi="Times New Roman" w:cs="Times New Roman"/>
        </w:rPr>
      </w:pPr>
      <w:del w:id="271" w:author="Luskin, Robert C" w:date="2017-07-05T18:02:00Z">
        <w:r w:rsidRPr="00FF023A" w:rsidDel="00A3028D">
          <w:rPr>
            <w:rFonts w:ascii="Times New Roman" w:hAnsi="Times New Roman" w:cs="Times New Roman"/>
          </w:rPr>
          <w:delText>A majority of the vote</w:delText>
        </w:r>
      </w:del>
    </w:p>
    <w:p w:rsidR="008C482C" w:rsidRPr="00FF023A" w:rsidDel="00A3028D" w:rsidRDefault="008C482C" w:rsidP="008C482C">
      <w:pPr>
        <w:pStyle w:val="ListParagraph"/>
        <w:numPr>
          <w:ilvl w:val="0"/>
          <w:numId w:val="24"/>
        </w:numPr>
        <w:spacing w:after="160" w:line="259" w:lineRule="auto"/>
        <w:rPr>
          <w:del w:id="272" w:author="Luskin, Robert C" w:date="2017-07-05T18:02:00Z"/>
          <w:rFonts w:ascii="Times New Roman" w:hAnsi="Times New Roman" w:cs="Times New Roman"/>
        </w:rPr>
      </w:pPr>
      <w:del w:id="273" w:author="Luskin, Robert C" w:date="2017-07-05T18:02:00Z">
        <w:r w:rsidRPr="00FF023A" w:rsidDel="00A3028D">
          <w:rPr>
            <w:rFonts w:ascii="Times New Roman" w:hAnsi="Times New Roman" w:cs="Times New Roman"/>
          </w:rPr>
          <w:delText>A majority of the vote, if you set a side all the votes that were cast illegally</w:delText>
        </w:r>
      </w:del>
    </w:p>
    <w:p w:rsidR="008C482C" w:rsidRPr="00FF023A" w:rsidDel="00A3028D" w:rsidRDefault="008C482C" w:rsidP="008C482C">
      <w:pPr>
        <w:pStyle w:val="ListParagraph"/>
        <w:numPr>
          <w:ilvl w:val="0"/>
          <w:numId w:val="24"/>
        </w:numPr>
        <w:spacing w:after="160" w:line="259" w:lineRule="auto"/>
        <w:rPr>
          <w:del w:id="274" w:author="Luskin, Robert C" w:date="2017-07-05T18:02:00Z"/>
          <w:rFonts w:ascii="Times New Roman" w:hAnsi="Times New Roman" w:cs="Times New Roman"/>
        </w:rPr>
      </w:pPr>
      <w:del w:id="275" w:author="Luskin, Robert C" w:date="2017-07-05T18:02:00Z">
        <w:r w:rsidRPr="00FF023A" w:rsidDel="00A3028D">
          <w:rPr>
            <w:rFonts w:ascii="Times New Roman" w:hAnsi="Times New Roman" w:cs="Times New Roman"/>
          </w:rPr>
          <w:delText>A minority of the vote, even if you set a side all the votes that were cast illegally</w:delText>
        </w:r>
      </w:del>
    </w:p>
    <w:p w:rsidR="008C482C" w:rsidRPr="00C703FB" w:rsidDel="00A3028D" w:rsidRDefault="008C482C" w:rsidP="008C482C">
      <w:pPr>
        <w:pStyle w:val="ListParagraph"/>
        <w:numPr>
          <w:ilvl w:val="0"/>
          <w:numId w:val="24"/>
        </w:numPr>
        <w:spacing w:after="160" w:line="259" w:lineRule="auto"/>
        <w:rPr>
          <w:del w:id="276" w:author="Luskin, Robert C" w:date="2017-07-05T18:02:00Z"/>
          <w:rFonts w:ascii="Times New Roman" w:hAnsi="Times New Roman" w:cs="Times New Roman"/>
        </w:rPr>
      </w:pPr>
      <w:del w:id="277" w:author="Luskin, Robert C" w:date="2017-07-05T18:02:00Z">
        <w:r w:rsidDel="00A3028D">
          <w:rPr>
            <w:rFonts w:ascii="Times New Roman" w:hAnsi="Times New Roman" w:cs="Times New Roman"/>
          </w:rPr>
          <w:delText>Don’t Know</w:delText>
        </w:r>
      </w:del>
    </w:p>
    <w:p w:rsidR="008C482C" w:rsidRDefault="008C482C" w:rsidP="008C482C">
      <w:pPr>
        <w:spacing w:after="160" w:line="259" w:lineRule="auto"/>
        <w:rPr>
          <w:rFonts w:ascii="Times New Roman" w:hAnsi="Times New Roman" w:cs="Times New Roman"/>
          <w:b/>
        </w:rPr>
      </w:pPr>
      <w:r w:rsidRPr="00186165">
        <w:rPr>
          <w:rFonts w:ascii="Times New Roman" w:hAnsi="Times New Roman" w:cs="Times New Roman"/>
          <w:b/>
          <w:highlight w:val="yellow"/>
        </w:rPr>
        <w:t>Vaccines</w:t>
      </w:r>
    </w:p>
    <w:p w:rsidR="008C482C" w:rsidRDefault="008C482C" w:rsidP="008C482C">
      <w:pPr>
        <w:rPr>
          <w:rFonts w:ascii="Times New Roman" w:hAnsi="Times New Roman" w:cs="Times New Roman"/>
          <w:b/>
        </w:rPr>
      </w:pPr>
      <w:r>
        <w:rPr>
          <w:rFonts w:ascii="Times New Roman" w:hAnsi="Times New Roman" w:cs="Times New Roman"/>
          <w:b/>
        </w:rPr>
        <w:t>IP Standard</w:t>
      </w:r>
    </w:p>
    <w:p w:rsidR="008C482C" w:rsidRDefault="008C482C" w:rsidP="008C482C">
      <w:pPr>
        <w:rPr>
          <w:rFonts w:ascii="Times New Roman" w:hAnsi="Times New Roman" w:cs="Times New Roman"/>
          <w:b/>
        </w:rPr>
      </w:pPr>
    </w:p>
    <w:p w:rsidR="008C482C" w:rsidRPr="006E2196" w:rsidRDefault="00A3028D" w:rsidP="008C482C">
      <w:pPr>
        <w:rPr>
          <w:rFonts w:ascii="Times New Roman" w:hAnsi="Times New Roman" w:cs="Times New Roman"/>
        </w:rPr>
      </w:pPr>
      <w:ins w:id="278" w:author="Luskin, Robert C" w:date="2017-07-05T18:03:00Z">
        <w:r>
          <w:rPr>
            <w:rFonts w:ascii="Times New Roman" w:hAnsi="Times New Roman" w:cs="Times New Roman"/>
          </w:rPr>
          <w:t xml:space="preserve">Just your impression, do you think that </w:t>
        </w:r>
      </w:ins>
      <w:del w:id="279" w:author="Luskin, Robert C" w:date="2017-07-05T18:03:00Z">
        <w:r w:rsidR="008C482C" w:rsidRPr="006E2196" w:rsidDel="00A3028D">
          <w:rPr>
            <w:rFonts w:ascii="Times New Roman" w:hAnsi="Times New Roman" w:cs="Times New Roman"/>
          </w:rPr>
          <w:delText xml:space="preserve">Thinking about </w:delText>
        </w:r>
      </w:del>
      <w:r w:rsidR="00BB7AF1">
        <w:rPr>
          <w:rFonts w:ascii="Times New Roman" w:hAnsi="Times New Roman" w:cs="Times New Roman"/>
        </w:rPr>
        <w:t>c</w:t>
      </w:r>
      <w:r w:rsidR="00BB7AF1" w:rsidRPr="004A47C1">
        <w:rPr>
          <w:rFonts w:ascii="Times New Roman" w:hAnsi="Times New Roman" w:cs="Times New Roman"/>
        </w:rPr>
        <w:t>hildren</w:t>
      </w:r>
      <w:r w:rsidR="00BB7AF1">
        <w:rPr>
          <w:rFonts w:ascii="Times New Roman" w:hAnsi="Times New Roman" w:cs="Times New Roman"/>
        </w:rPr>
        <w:t>’s</w:t>
      </w:r>
      <w:r w:rsidR="00BB7AF1" w:rsidRPr="004A47C1">
        <w:rPr>
          <w:rFonts w:ascii="Times New Roman" w:hAnsi="Times New Roman" w:cs="Times New Roman"/>
        </w:rPr>
        <w:t xml:space="preserve"> </w:t>
      </w:r>
      <w:r w:rsidR="00BB7AF1">
        <w:rPr>
          <w:rFonts w:ascii="Times New Roman" w:hAnsi="Times New Roman" w:cs="Times New Roman"/>
        </w:rPr>
        <w:t>vaccines</w:t>
      </w:r>
      <w:r w:rsidR="008C482C" w:rsidRPr="006E2196">
        <w:rPr>
          <w:rFonts w:ascii="Times New Roman" w:hAnsi="Times New Roman" w:cs="Times New Roman"/>
        </w:rPr>
        <w:t xml:space="preserve"> for diseases like measles, mumps, and rubella</w:t>
      </w:r>
      <w:ins w:id="280" w:author="Luskin, Robert C" w:date="2017-07-05T18:03:00Z">
        <w:r>
          <w:rPr>
            <w:rFonts w:ascii="Times New Roman" w:hAnsi="Times New Roman" w:cs="Times New Roman"/>
          </w:rPr>
          <w:t xml:space="preserve"> …?</w:t>
        </w:r>
      </w:ins>
      <w:del w:id="281" w:author="Luskin, Robert C" w:date="2017-07-05T18:04:00Z">
        <w:r w:rsidR="008C482C" w:rsidRPr="006E2196" w:rsidDel="00A3028D">
          <w:rPr>
            <w:rFonts w:ascii="Times New Roman" w:hAnsi="Times New Roman" w:cs="Times New Roman"/>
          </w:rPr>
          <w:delText xml:space="preserve">, </w:delText>
        </w:r>
        <w:r w:rsidR="008C482C" w:rsidDel="00A3028D">
          <w:rPr>
            <w:rFonts w:ascii="Times New Roman" w:hAnsi="Times New Roman" w:cs="Times New Roman"/>
          </w:rPr>
          <w:delText>which of the following is true:</w:delText>
        </w:r>
      </w:del>
    </w:p>
    <w:p w:rsidR="008C482C" w:rsidRDefault="008C482C" w:rsidP="008C482C">
      <w:pPr>
        <w:pStyle w:val="ListParagraph"/>
        <w:numPr>
          <w:ilvl w:val="0"/>
          <w:numId w:val="27"/>
        </w:numPr>
        <w:spacing w:after="0" w:line="240" w:lineRule="auto"/>
        <w:rPr>
          <w:rFonts w:ascii="Times New Roman" w:hAnsi="Times New Roman" w:cs="Times New Roman"/>
        </w:rPr>
      </w:pPr>
      <w:del w:id="282" w:author="Luskin, Robert C" w:date="2017-07-05T18:04:00Z">
        <w:r w:rsidRPr="006E2196" w:rsidDel="00A3028D">
          <w:rPr>
            <w:rFonts w:ascii="Times New Roman" w:hAnsi="Times New Roman" w:cs="Times New Roman"/>
          </w:rPr>
          <w:delText>The</w:delText>
        </w:r>
        <w:r w:rsidDel="00A3028D">
          <w:rPr>
            <w:rFonts w:ascii="Times New Roman" w:hAnsi="Times New Roman" w:cs="Times New Roman"/>
          </w:rPr>
          <w:delText>y</w:delText>
        </w:r>
        <w:r w:rsidRPr="006E2196" w:rsidDel="00A3028D">
          <w:rPr>
            <w:rFonts w:ascii="Times New Roman" w:hAnsi="Times New Roman" w:cs="Times New Roman"/>
          </w:rPr>
          <w:delText xml:space="preserve"> </w:delText>
        </w:r>
      </w:del>
      <w:ins w:id="283" w:author="Luskin, Robert C" w:date="2017-07-05T18:04:00Z">
        <w:r w:rsidR="00A3028D">
          <w:rPr>
            <w:rFonts w:ascii="Times New Roman" w:hAnsi="Times New Roman" w:cs="Times New Roman"/>
          </w:rPr>
          <w:t>P</w:t>
        </w:r>
      </w:ins>
      <w:del w:id="284" w:author="Luskin, Robert C" w:date="2017-07-05T18:04:00Z">
        <w:r w:rsidRPr="006E2196" w:rsidDel="00A3028D">
          <w:rPr>
            <w:rFonts w:ascii="Times New Roman" w:hAnsi="Times New Roman" w:cs="Times New Roman"/>
          </w:rPr>
          <w:delText>p</w:delText>
        </w:r>
      </w:del>
      <w:r w:rsidRPr="006E2196">
        <w:rPr>
          <w:rFonts w:ascii="Times New Roman" w:hAnsi="Times New Roman" w:cs="Times New Roman"/>
        </w:rPr>
        <w:t>revent much more illness than they cause.</w:t>
      </w:r>
    </w:p>
    <w:p w:rsidR="008C482C" w:rsidRDefault="008C482C" w:rsidP="008C482C">
      <w:pPr>
        <w:pStyle w:val="ListParagraph"/>
        <w:numPr>
          <w:ilvl w:val="0"/>
          <w:numId w:val="27"/>
        </w:numPr>
        <w:spacing w:after="0" w:line="240" w:lineRule="auto"/>
        <w:rPr>
          <w:rFonts w:ascii="Times New Roman" w:hAnsi="Times New Roman" w:cs="Times New Roman"/>
        </w:rPr>
      </w:pPr>
      <w:del w:id="285" w:author="Luskin, Robert C" w:date="2017-07-05T18:04:00Z">
        <w:r w:rsidDel="00A3028D">
          <w:rPr>
            <w:rFonts w:ascii="Times New Roman" w:hAnsi="Times New Roman" w:cs="Times New Roman"/>
          </w:rPr>
          <w:delText xml:space="preserve">They </w:delText>
        </w:r>
      </w:del>
      <w:ins w:id="286" w:author="Luskin, Robert C" w:date="2017-07-05T18:04:00Z">
        <w:r w:rsidR="00A3028D">
          <w:rPr>
            <w:rFonts w:ascii="Times New Roman" w:hAnsi="Times New Roman" w:cs="Times New Roman"/>
          </w:rPr>
          <w:t>C</w:t>
        </w:r>
      </w:ins>
      <w:del w:id="287" w:author="Luskin, Robert C" w:date="2017-07-05T18:04:00Z">
        <w:r w:rsidDel="00A3028D">
          <w:rPr>
            <w:rFonts w:ascii="Times New Roman" w:hAnsi="Times New Roman" w:cs="Times New Roman"/>
          </w:rPr>
          <w:delText>c</w:delText>
        </w:r>
      </w:del>
      <w:r>
        <w:rPr>
          <w:rFonts w:ascii="Times New Roman" w:hAnsi="Times New Roman" w:cs="Times New Roman"/>
        </w:rPr>
        <w:t>ause</w:t>
      </w:r>
      <w:r w:rsidRPr="006E2196">
        <w:rPr>
          <w:rFonts w:ascii="Times New Roman" w:hAnsi="Times New Roman" w:cs="Times New Roman"/>
        </w:rPr>
        <w:t xml:space="preserve"> much more illness than they </w:t>
      </w:r>
      <w:r>
        <w:rPr>
          <w:rFonts w:ascii="Times New Roman" w:hAnsi="Times New Roman" w:cs="Times New Roman"/>
        </w:rPr>
        <w:t>prevent</w:t>
      </w:r>
      <w:r w:rsidRPr="006E2196">
        <w:rPr>
          <w:rFonts w:ascii="Times New Roman" w:hAnsi="Times New Roman" w:cs="Times New Roman"/>
        </w:rPr>
        <w:t>.</w:t>
      </w:r>
    </w:p>
    <w:p w:rsidR="008C482C" w:rsidRPr="004A47C1" w:rsidRDefault="008C482C" w:rsidP="008C482C">
      <w:pPr>
        <w:pStyle w:val="ListParagraph"/>
        <w:numPr>
          <w:ilvl w:val="0"/>
          <w:numId w:val="27"/>
        </w:numPr>
        <w:spacing w:after="0" w:line="240" w:lineRule="auto"/>
        <w:rPr>
          <w:rFonts w:ascii="Times New Roman" w:hAnsi="Times New Roman" w:cs="Times New Roman"/>
        </w:rPr>
      </w:pPr>
      <w:del w:id="288" w:author="Luskin, Robert C" w:date="2017-07-05T18:04:00Z">
        <w:r w:rsidRPr="006E2196" w:rsidDel="00A3028D">
          <w:rPr>
            <w:rFonts w:ascii="Times New Roman" w:hAnsi="Times New Roman" w:cs="Times New Roman"/>
          </w:rPr>
          <w:delText xml:space="preserve">They </w:delText>
        </w:r>
      </w:del>
      <w:ins w:id="289" w:author="Luskin, Robert C" w:date="2017-07-05T18:04:00Z">
        <w:r w:rsidR="00A3028D">
          <w:rPr>
            <w:rFonts w:ascii="Times New Roman" w:hAnsi="Times New Roman" w:cs="Times New Roman"/>
          </w:rPr>
          <w:t>P</w:t>
        </w:r>
      </w:ins>
      <w:del w:id="290" w:author="Luskin, Robert C" w:date="2017-07-05T18:04:00Z">
        <w:r w:rsidDel="00A3028D">
          <w:rPr>
            <w:rFonts w:ascii="Times New Roman" w:hAnsi="Times New Roman" w:cs="Times New Roman"/>
          </w:rPr>
          <w:delText>p</w:delText>
        </w:r>
      </w:del>
      <w:r>
        <w:rPr>
          <w:rFonts w:ascii="Times New Roman" w:hAnsi="Times New Roman" w:cs="Times New Roman"/>
        </w:rPr>
        <w:t>revent and cause illness about equally</w:t>
      </w:r>
      <w:r w:rsidRPr="006E2196">
        <w:rPr>
          <w:rFonts w:ascii="Times New Roman" w:hAnsi="Times New Roman" w:cs="Times New Roman"/>
        </w:rPr>
        <w:t>.</w:t>
      </w:r>
    </w:p>
    <w:p w:rsidR="008C482C" w:rsidRDefault="008C482C" w:rsidP="008C482C">
      <w:pPr>
        <w:rPr>
          <w:rFonts w:ascii="Times New Roman" w:hAnsi="Times New Roman" w:cs="Times New Roman"/>
          <w:b/>
        </w:rPr>
      </w:pPr>
    </w:p>
    <w:p w:rsidR="00A3028D" w:rsidRDefault="00A3028D" w:rsidP="008C482C">
      <w:pPr>
        <w:rPr>
          <w:ins w:id="291" w:author="Luskin, Robert C" w:date="2017-07-05T18:02:00Z"/>
          <w:rFonts w:ascii="Times New Roman" w:hAnsi="Times New Roman" w:cs="Times New Roman"/>
          <w:b/>
        </w:rPr>
      </w:pPr>
    </w:p>
    <w:p w:rsidR="00A3028D" w:rsidRPr="006E2196" w:rsidRDefault="00A3028D" w:rsidP="00A3028D">
      <w:pPr>
        <w:rPr>
          <w:ins w:id="292" w:author="Luskin, Robert C" w:date="2017-07-05T18:04:00Z"/>
          <w:rFonts w:ascii="Times New Roman" w:hAnsi="Times New Roman" w:cs="Times New Roman"/>
        </w:rPr>
      </w:pPr>
      <w:ins w:id="293" w:author="Luskin, Robert C" w:date="2017-07-05T18:02:00Z">
        <w:r>
          <w:rPr>
            <w:rFonts w:ascii="Times New Roman" w:hAnsi="Times New Roman" w:cs="Times New Roman"/>
            <w:b/>
          </w:rPr>
          <w:t xml:space="preserve">1.  </w:t>
        </w:r>
      </w:ins>
      <w:ins w:id="294" w:author="Luskin, Robert C" w:date="2017-07-05T18:04:00Z">
        <w:r>
          <w:rPr>
            <w:rFonts w:ascii="Times New Roman" w:hAnsi="Times New Roman" w:cs="Times New Roman"/>
          </w:rPr>
          <w:t>D</w:t>
        </w:r>
        <w:r>
          <w:rPr>
            <w:rFonts w:ascii="Times New Roman" w:hAnsi="Times New Roman" w:cs="Times New Roman"/>
          </w:rPr>
          <w:t>o</w:t>
        </w:r>
        <w:r>
          <w:rPr>
            <w:rFonts w:ascii="Times New Roman" w:hAnsi="Times New Roman" w:cs="Times New Roman"/>
          </w:rPr>
          <w:t xml:space="preserve"> </w:t>
        </w:r>
        <w:r>
          <w:rPr>
            <w:rFonts w:ascii="Times New Roman" w:hAnsi="Times New Roman" w:cs="Times New Roman"/>
          </w:rPr>
          <w:t>c</w:t>
        </w:r>
        <w:r w:rsidRPr="004A47C1">
          <w:rPr>
            <w:rFonts w:ascii="Times New Roman" w:hAnsi="Times New Roman" w:cs="Times New Roman"/>
          </w:rPr>
          <w:t>hildren</w:t>
        </w:r>
        <w:r>
          <w:rPr>
            <w:rFonts w:ascii="Times New Roman" w:hAnsi="Times New Roman" w:cs="Times New Roman"/>
          </w:rPr>
          <w:t>’s</w:t>
        </w:r>
        <w:r w:rsidRPr="004A47C1">
          <w:rPr>
            <w:rFonts w:ascii="Times New Roman" w:hAnsi="Times New Roman" w:cs="Times New Roman"/>
          </w:rPr>
          <w:t xml:space="preserve"> </w:t>
        </w:r>
        <w:r>
          <w:rPr>
            <w:rFonts w:ascii="Times New Roman" w:hAnsi="Times New Roman" w:cs="Times New Roman"/>
          </w:rPr>
          <w:t>vaccines</w:t>
        </w:r>
        <w:r w:rsidRPr="006E2196">
          <w:rPr>
            <w:rFonts w:ascii="Times New Roman" w:hAnsi="Times New Roman" w:cs="Times New Roman"/>
          </w:rPr>
          <w:t xml:space="preserve"> for diseases like measles, mumps, and rubella</w:t>
        </w:r>
        <w:r>
          <w:rPr>
            <w:rFonts w:ascii="Times New Roman" w:hAnsi="Times New Roman" w:cs="Times New Roman"/>
          </w:rPr>
          <w:t xml:space="preserve"> …?</w:t>
        </w:r>
        <w:r>
          <w:rPr>
            <w:rFonts w:ascii="Times New Roman" w:hAnsi="Times New Roman" w:cs="Times New Roman"/>
          </w:rPr>
          <w:t xml:space="preserve">, </w:t>
        </w:r>
      </w:ins>
    </w:p>
    <w:p w:rsidR="00A3028D" w:rsidRDefault="00A3028D" w:rsidP="00A3028D">
      <w:pPr>
        <w:pStyle w:val="ListParagraph"/>
        <w:numPr>
          <w:ilvl w:val="0"/>
          <w:numId w:val="43"/>
        </w:numPr>
        <w:spacing w:after="0" w:line="240" w:lineRule="auto"/>
        <w:rPr>
          <w:ins w:id="295" w:author="Luskin, Robert C" w:date="2017-07-05T18:04:00Z"/>
          <w:rFonts w:ascii="Times New Roman" w:hAnsi="Times New Roman" w:cs="Times New Roman"/>
        </w:rPr>
      </w:pPr>
      <w:ins w:id="296" w:author="Luskin, Robert C" w:date="2017-07-05T18:04:00Z">
        <w:r>
          <w:rPr>
            <w:rFonts w:ascii="Times New Roman" w:hAnsi="Times New Roman" w:cs="Times New Roman"/>
          </w:rPr>
          <w:t>P</w:t>
        </w:r>
        <w:r w:rsidRPr="006E2196">
          <w:rPr>
            <w:rFonts w:ascii="Times New Roman" w:hAnsi="Times New Roman" w:cs="Times New Roman"/>
          </w:rPr>
          <w:t>revent much more illness than they cause.</w:t>
        </w:r>
      </w:ins>
    </w:p>
    <w:p w:rsidR="00A3028D" w:rsidRDefault="00A3028D" w:rsidP="00A3028D">
      <w:pPr>
        <w:pStyle w:val="ListParagraph"/>
        <w:numPr>
          <w:ilvl w:val="0"/>
          <w:numId w:val="43"/>
        </w:numPr>
        <w:spacing w:after="0" w:line="240" w:lineRule="auto"/>
        <w:rPr>
          <w:ins w:id="297" w:author="Luskin, Robert C" w:date="2017-07-05T18:04:00Z"/>
          <w:rFonts w:ascii="Times New Roman" w:hAnsi="Times New Roman" w:cs="Times New Roman"/>
        </w:rPr>
      </w:pPr>
      <w:ins w:id="298" w:author="Luskin, Robert C" w:date="2017-07-05T18:04:00Z">
        <w:r>
          <w:rPr>
            <w:rFonts w:ascii="Times New Roman" w:hAnsi="Times New Roman" w:cs="Times New Roman"/>
          </w:rPr>
          <w:t>Cause</w:t>
        </w:r>
        <w:r w:rsidRPr="006E2196">
          <w:rPr>
            <w:rFonts w:ascii="Times New Roman" w:hAnsi="Times New Roman" w:cs="Times New Roman"/>
          </w:rPr>
          <w:t xml:space="preserve"> much more illness than they </w:t>
        </w:r>
        <w:r>
          <w:rPr>
            <w:rFonts w:ascii="Times New Roman" w:hAnsi="Times New Roman" w:cs="Times New Roman"/>
          </w:rPr>
          <w:t>prevent</w:t>
        </w:r>
        <w:r w:rsidRPr="006E2196">
          <w:rPr>
            <w:rFonts w:ascii="Times New Roman" w:hAnsi="Times New Roman" w:cs="Times New Roman"/>
          </w:rPr>
          <w:t>.</w:t>
        </w:r>
      </w:ins>
    </w:p>
    <w:p w:rsidR="00A3028D" w:rsidRDefault="00A3028D" w:rsidP="00A3028D">
      <w:pPr>
        <w:pStyle w:val="ListParagraph"/>
        <w:numPr>
          <w:ilvl w:val="0"/>
          <w:numId w:val="43"/>
        </w:numPr>
        <w:spacing w:after="0" w:line="240" w:lineRule="auto"/>
        <w:rPr>
          <w:ins w:id="299" w:author="Luskin, Robert C" w:date="2017-07-05T18:05:00Z"/>
          <w:rFonts w:ascii="Times New Roman" w:hAnsi="Times New Roman" w:cs="Times New Roman"/>
        </w:rPr>
      </w:pPr>
      <w:ins w:id="300" w:author="Luskin, Robert C" w:date="2017-07-05T18:04:00Z">
        <w:r>
          <w:rPr>
            <w:rFonts w:ascii="Times New Roman" w:hAnsi="Times New Roman" w:cs="Times New Roman"/>
          </w:rPr>
          <w:t>Prevent and cause illness about equally</w:t>
        </w:r>
        <w:r w:rsidRPr="006E2196">
          <w:rPr>
            <w:rFonts w:ascii="Times New Roman" w:hAnsi="Times New Roman" w:cs="Times New Roman"/>
          </w:rPr>
          <w:t>.</w:t>
        </w:r>
      </w:ins>
    </w:p>
    <w:p w:rsidR="00A3028D" w:rsidRPr="004A47C1" w:rsidRDefault="00A3028D" w:rsidP="00A3028D">
      <w:pPr>
        <w:pStyle w:val="ListParagraph"/>
        <w:numPr>
          <w:ilvl w:val="0"/>
          <w:numId w:val="43"/>
        </w:numPr>
        <w:spacing w:after="0" w:line="240" w:lineRule="auto"/>
        <w:rPr>
          <w:ins w:id="301" w:author="Luskin, Robert C" w:date="2017-07-05T18:04:00Z"/>
          <w:rFonts w:ascii="Times New Roman" w:hAnsi="Times New Roman" w:cs="Times New Roman"/>
        </w:rPr>
      </w:pPr>
      <w:ins w:id="302" w:author="Luskin, Robert C" w:date="2017-07-05T18:05:00Z">
        <w:r>
          <w:rPr>
            <w:rFonts w:ascii="Times New Roman" w:hAnsi="Times New Roman" w:cs="Times New Roman"/>
          </w:rPr>
          <w:t>DK (+ DK pref)</w:t>
        </w:r>
      </w:ins>
    </w:p>
    <w:p w:rsidR="00A3028D" w:rsidRDefault="00A3028D" w:rsidP="00A3028D">
      <w:pPr>
        <w:rPr>
          <w:ins w:id="303" w:author="Luskin, Robert C" w:date="2017-07-05T18:04:00Z"/>
          <w:rFonts w:ascii="Times New Roman" w:hAnsi="Times New Roman" w:cs="Times New Roman"/>
          <w:b/>
        </w:rPr>
      </w:pPr>
    </w:p>
    <w:p w:rsidR="00A3028D" w:rsidRDefault="00A3028D" w:rsidP="008C482C">
      <w:pPr>
        <w:rPr>
          <w:ins w:id="304" w:author="Luskin, Robert C" w:date="2017-07-05T18:02:00Z"/>
          <w:rFonts w:ascii="Times New Roman" w:hAnsi="Times New Roman" w:cs="Times New Roman"/>
          <w:b/>
        </w:rPr>
      </w:pPr>
    </w:p>
    <w:p w:rsidR="008C482C" w:rsidDel="00A3028D" w:rsidRDefault="008C482C" w:rsidP="008C482C">
      <w:pPr>
        <w:rPr>
          <w:del w:id="305" w:author="Luskin, Robert C" w:date="2017-07-05T18:05:00Z"/>
          <w:rFonts w:ascii="Times New Roman" w:hAnsi="Times New Roman" w:cs="Times New Roman"/>
          <w:b/>
        </w:rPr>
      </w:pPr>
      <w:del w:id="306" w:author="Luskin, Robert C" w:date="2017-07-05T18:05:00Z">
        <w:r w:rsidDel="00A3028D">
          <w:rPr>
            <w:rFonts w:ascii="Times New Roman" w:hAnsi="Times New Roman" w:cs="Times New Roman"/>
            <w:b/>
          </w:rPr>
          <w:delText>Gold</w:delText>
        </w:r>
        <w:r w:rsidRPr="006E5134" w:rsidDel="00A3028D">
          <w:rPr>
            <w:rFonts w:ascii="Times New Roman" w:hAnsi="Times New Roman" w:cs="Times New Roman"/>
            <w:b/>
          </w:rPr>
          <w:delText xml:space="preserve"> Standard</w:delText>
        </w:r>
      </w:del>
    </w:p>
    <w:p w:rsidR="008C482C" w:rsidDel="00A3028D" w:rsidRDefault="008C482C" w:rsidP="008C482C">
      <w:pPr>
        <w:rPr>
          <w:del w:id="307" w:author="Luskin, Robert C" w:date="2017-07-05T18:05:00Z"/>
          <w:rFonts w:ascii="Times New Roman" w:hAnsi="Times New Roman" w:cs="Times New Roman"/>
          <w:b/>
        </w:rPr>
      </w:pPr>
    </w:p>
    <w:p w:rsidR="008C482C" w:rsidRPr="004A47C1" w:rsidDel="00A3028D" w:rsidRDefault="008C482C" w:rsidP="008C482C">
      <w:pPr>
        <w:rPr>
          <w:del w:id="308" w:author="Luskin, Robert C" w:date="2017-07-05T18:05:00Z"/>
          <w:rFonts w:ascii="Times New Roman" w:hAnsi="Times New Roman" w:cs="Times New Roman"/>
        </w:rPr>
      </w:pPr>
      <w:del w:id="309" w:author="Luskin, Robert C" w:date="2017-07-05T18:05:00Z">
        <w:r w:rsidRPr="004A47C1" w:rsidDel="00A3028D">
          <w:rPr>
            <w:rFonts w:ascii="Times New Roman" w:hAnsi="Times New Roman" w:cs="Times New Roman"/>
          </w:rPr>
          <w:delText xml:space="preserve">Thinking about </w:delText>
        </w:r>
        <w:r w:rsidR="00BB7AF1" w:rsidDel="00A3028D">
          <w:rPr>
            <w:rFonts w:ascii="Times New Roman" w:hAnsi="Times New Roman" w:cs="Times New Roman"/>
          </w:rPr>
          <w:delText>c</w:delText>
        </w:r>
        <w:r w:rsidR="00BB7AF1" w:rsidRPr="004A47C1" w:rsidDel="00A3028D">
          <w:rPr>
            <w:rFonts w:ascii="Times New Roman" w:hAnsi="Times New Roman" w:cs="Times New Roman"/>
          </w:rPr>
          <w:delText>hildren</w:delText>
        </w:r>
        <w:r w:rsidR="00BB7AF1" w:rsidDel="00A3028D">
          <w:rPr>
            <w:rFonts w:ascii="Times New Roman" w:hAnsi="Times New Roman" w:cs="Times New Roman"/>
          </w:rPr>
          <w:delText>’s</w:delText>
        </w:r>
        <w:r w:rsidRPr="004A47C1" w:rsidDel="00A3028D">
          <w:rPr>
            <w:rFonts w:ascii="Times New Roman" w:hAnsi="Times New Roman" w:cs="Times New Roman"/>
          </w:rPr>
          <w:delText xml:space="preserve"> </w:delText>
        </w:r>
        <w:r w:rsidR="00BB7AF1" w:rsidDel="00A3028D">
          <w:rPr>
            <w:rFonts w:ascii="Times New Roman" w:hAnsi="Times New Roman" w:cs="Times New Roman"/>
          </w:rPr>
          <w:delText xml:space="preserve">vaccines </w:delText>
        </w:r>
        <w:r w:rsidRPr="004A47C1" w:rsidDel="00A3028D">
          <w:rPr>
            <w:rFonts w:ascii="Times New Roman" w:hAnsi="Times New Roman" w:cs="Times New Roman"/>
          </w:rPr>
          <w:delText>for diseases like measles, mumps, and rubella, which of the following is true:</w:delText>
        </w:r>
      </w:del>
    </w:p>
    <w:p w:rsidR="008C482C" w:rsidRPr="004A47C1" w:rsidDel="00A3028D" w:rsidRDefault="0031754B" w:rsidP="0031754B">
      <w:pPr>
        <w:tabs>
          <w:tab w:val="left" w:pos="1750"/>
        </w:tabs>
        <w:rPr>
          <w:del w:id="310" w:author="Luskin, Robert C" w:date="2017-07-05T18:05:00Z"/>
          <w:rFonts w:ascii="Times New Roman" w:hAnsi="Times New Roman" w:cs="Times New Roman"/>
        </w:rPr>
      </w:pPr>
      <w:del w:id="311" w:author="Luskin, Robert C" w:date="2017-07-05T18:05:00Z">
        <w:r w:rsidDel="00A3028D">
          <w:rPr>
            <w:rFonts w:ascii="Times New Roman" w:hAnsi="Times New Roman" w:cs="Times New Roman"/>
          </w:rPr>
          <w:tab/>
        </w:r>
      </w:del>
    </w:p>
    <w:p w:rsidR="008C482C" w:rsidDel="00A3028D" w:rsidRDefault="008C482C" w:rsidP="008C482C">
      <w:pPr>
        <w:pStyle w:val="ListParagraph"/>
        <w:numPr>
          <w:ilvl w:val="0"/>
          <w:numId w:val="28"/>
        </w:numPr>
        <w:spacing w:after="0" w:line="240" w:lineRule="auto"/>
        <w:rPr>
          <w:del w:id="312" w:author="Luskin, Robert C" w:date="2017-07-05T18:05:00Z"/>
          <w:rFonts w:ascii="Times New Roman" w:hAnsi="Times New Roman" w:cs="Times New Roman"/>
        </w:rPr>
      </w:pPr>
      <w:del w:id="313" w:author="Luskin, Robert C" w:date="2017-07-05T18:05:00Z">
        <w:r w:rsidRPr="004A47C1" w:rsidDel="00A3028D">
          <w:rPr>
            <w:rFonts w:ascii="Times New Roman" w:hAnsi="Times New Roman" w:cs="Times New Roman"/>
          </w:rPr>
          <w:delText>They don’t do much to prevent disease beyond what has been achieved by better hygiene and sanitation.</w:delText>
        </w:r>
      </w:del>
    </w:p>
    <w:p w:rsidR="008C482C" w:rsidDel="00A3028D" w:rsidRDefault="008C482C" w:rsidP="008C482C">
      <w:pPr>
        <w:pStyle w:val="ListParagraph"/>
        <w:numPr>
          <w:ilvl w:val="0"/>
          <w:numId w:val="28"/>
        </w:numPr>
        <w:spacing w:after="0" w:line="240" w:lineRule="auto"/>
        <w:rPr>
          <w:del w:id="314" w:author="Luskin, Robert C" w:date="2017-07-05T18:05:00Z"/>
          <w:rFonts w:ascii="Times New Roman" w:hAnsi="Times New Roman" w:cs="Times New Roman"/>
        </w:rPr>
      </w:pPr>
      <w:del w:id="315" w:author="Luskin, Robert C" w:date="2017-07-05T18:05:00Z">
        <w:r w:rsidRPr="004A47C1" w:rsidDel="00A3028D">
          <w:rPr>
            <w:rFonts w:ascii="Times New Roman" w:hAnsi="Times New Roman" w:cs="Times New Roman"/>
          </w:rPr>
          <w:lastRenderedPageBreak/>
          <w:delText>They protect everyone who gets vaccinated.</w:delText>
        </w:r>
      </w:del>
    </w:p>
    <w:p w:rsidR="008C482C" w:rsidDel="00A3028D" w:rsidRDefault="008C482C" w:rsidP="008C482C">
      <w:pPr>
        <w:pStyle w:val="ListParagraph"/>
        <w:numPr>
          <w:ilvl w:val="0"/>
          <w:numId w:val="28"/>
        </w:numPr>
        <w:spacing w:after="0" w:line="240" w:lineRule="auto"/>
        <w:rPr>
          <w:del w:id="316" w:author="Luskin, Robert C" w:date="2017-07-05T18:05:00Z"/>
          <w:rFonts w:ascii="Times New Roman" w:hAnsi="Times New Roman" w:cs="Times New Roman"/>
        </w:rPr>
      </w:pPr>
      <w:del w:id="317" w:author="Luskin, Robert C" w:date="2017-07-05T18:05:00Z">
        <w:r w:rsidRPr="004A47C1" w:rsidDel="00A3028D">
          <w:rPr>
            <w:rFonts w:ascii="Times New Roman" w:hAnsi="Times New Roman" w:cs="Times New Roman"/>
          </w:rPr>
          <w:delText>The</w:delText>
        </w:r>
        <w:r w:rsidDel="00A3028D">
          <w:rPr>
            <w:rFonts w:ascii="Times New Roman" w:hAnsi="Times New Roman" w:cs="Times New Roman"/>
          </w:rPr>
          <w:delText>y</w:delText>
        </w:r>
        <w:r w:rsidRPr="004A47C1" w:rsidDel="00A3028D">
          <w:rPr>
            <w:rFonts w:ascii="Times New Roman" w:hAnsi="Times New Roman" w:cs="Times New Roman"/>
          </w:rPr>
          <w:delText xml:space="preserve"> prevent much more illness than they cause.</w:delText>
        </w:r>
      </w:del>
    </w:p>
    <w:p w:rsidR="008C482C" w:rsidDel="00A3028D" w:rsidRDefault="008C482C" w:rsidP="008C482C">
      <w:pPr>
        <w:pStyle w:val="ListParagraph"/>
        <w:numPr>
          <w:ilvl w:val="0"/>
          <w:numId w:val="28"/>
        </w:numPr>
        <w:spacing w:after="0" w:line="240" w:lineRule="auto"/>
        <w:rPr>
          <w:del w:id="318" w:author="Luskin, Robert C" w:date="2017-07-05T18:05:00Z"/>
          <w:rFonts w:ascii="Times New Roman" w:hAnsi="Times New Roman" w:cs="Times New Roman"/>
        </w:rPr>
      </w:pPr>
      <w:del w:id="319" w:author="Luskin, Robert C" w:date="2017-07-05T18:05:00Z">
        <w:r w:rsidRPr="004A47C1" w:rsidDel="00A3028D">
          <w:rPr>
            <w:rFonts w:ascii="Times New Roman" w:hAnsi="Times New Roman" w:cs="Times New Roman"/>
          </w:rPr>
          <w:delText>They make no difference to the probability of getting the disease.</w:delText>
        </w:r>
      </w:del>
    </w:p>
    <w:p w:rsidR="008C482C" w:rsidDel="00A3028D" w:rsidRDefault="008C482C" w:rsidP="008C482C">
      <w:pPr>
        <w:pStyle w:val="ListParagraph"/>
        <w:numPr>
          <w:ilvl w:val="0"/>
          <w:numId w:val="28"/>
        </w:numPr>
        <w:spacing w:after="0" w:line="240" w:lineRule="auto"/>
        <w:rPr>
          <w:del w:id="320" w:author="Luskin, Robert C" w:date="2017-07-05T18:05:00Z"/>
          <w:rFonts w:ascii="Times New Roman" w:hAnsi="Times New Roman" w:cs="Times New Roman"/>
        </w:rPr>
      </w:pPr>
      <w:del w:id="321" w:author="Luskin, Robert C" w:date="2017-07-05T18:05:00Z">
        <w:r w:rsidDel="00A3028D">
          <w:rPr>
            <w:rFonts w:ascii="Times New Roman" w:hAnsi="Times New Roman" w:cs="Times New Roman"/>
          </w:rPr>
          <w:delText>They increase the probability of bone cancer</w:delText>
        </w:r>
        <w:r w:rsidRPr="004A47C1" w:rsidDel="00A3028D">
          <w:rPr>
            <w:rFonts w:ascii="Times New Roman" w:hAnsi="Times New Roman" w:cs="Times New Roman"/>
          </w:rPr>
          <w:delText>.</w:delText>
        </w:r>
      </w:del>
    </w:p>
    <w:p w:rsidR="008C482C" w:rsidRPr="004A47C1" w:rsidDel="00A3028D" w:rsidRDefault="008C482C" w:rsidP="008C482C">
      <w:pPr>
        <w:pStyle w:val="ListParagraph"/>
        <w:numPr>
          <w:ilvl w:val="0"/>
          <w:numId w:val="28"/>
        </w:numPr>
        <w:spacing w:after="0" w:line="240" w:lineRule="auto"/>
        <w:rPr>
          <w:del w:id="322" w:author="Luskin, Robert C" w:date="2017-07-05T18:05:00Z"/>
          <w:rFonts w:ascii="Times New Roman" w:hAnsi="Times New Roman" w:cs="Times New Roman"/>
        </w:rPr>
      </w:pPr>
      <w:del w:id="323" w:author="Luskin, Robert C" w:date="2017-07-05T18:05:00Z">
        <w:r w:rsidDel="00A3028D">
          <w:rPr>
            <w:rFonts w:ascii="Times New Roman" w:hAnsi="Times New Roman" w:cs="Times New Roman"/>
          </w:rPr>
          <w:delText>Don’t Know</w:delText>
        </w:r>
      </w:del>
    </w:p>
    <w:p w:rsidR="008C482C" w:rsidRPr="00186165" w:rsidRDefault="008C482C" w:rsidP="008C482C">
      <w:pPr>
        <w:rPr>
          <w:rFonts w:ascii="Times New Roman" w:hAnsi="Times New Roman" w:cs="Times New Roman"/>
          <w:b/>
        </w:rPr>
      </w:pPr>
    </w:p>
    <w:p w:rsidR="008C482C" w:rsidRDefault="008C482C" w:rsidP="008C482C">
      <w:pPr>
        <w:spacing w:after="160" w:line="259" w:lineRule="auto"/>
        <w:rPr>
          <w:rFonts w:ascii="Times New Roman" w:hAnsi="Times New Roman" w:cs="Times New Roman"/>
        </w:rPr>
      </w:pPr>
      <w:r>
        <w:rPr>
          <w:rFonts w:ascii="Times New Roman" w:hAnsi="Times New Roman" w:cs="Times New Roman"/>
        </w:rPr>
        <w:br w:type="page"/>
      </w:r>
    </w:p>
    <w:p w:rsidR="008C482C" w:rsidRPr="006752F1" w:rsidRDefault="008C482C" w:rsidP="008C482C">
      <w:pPr>
        <w:pStyle w:val="ListParagraph"/>
        <w:numPr>
          <w:ilvl w:val="0"/>
          <w:numId w:val="1"/>
        </w:numPr>
        <w:spacing w:after="0" w:line="240" w:lineRule="auto"/>
        <w:rPr>
          <w:rFonts w:ascii="Times New Roman" w:hAnsi="Times New Roman" w:cs="Times New Roman"/>
        </w:rPr>
      </w:pPr>
      <w:r w:rsidRPr="006752F1">
        <w:rPr>
          <w:rFonts w:ascii="Times New Roman" w:hAnsi="Times New Roman" w:cs="Times New Roman"/>
        </w:rPr>
        <w:lastRenderedPageBreak/>
        <w:t>Partisan Cue or Not</w:t>
      </w:r>
    </w:p>
    <w:p w:rsidR="008C482C" w:rsidRPr="006752F1" w:rsidRDefault="008C482C" w:rsidP="008C482C">
      <w:pPr>
        <w:pStyle w:val="ListParagraph"/>
        <w:numPr>
          <w:ilvl w:val="0"/>
          <w:numId w:val="1"/>
        </w:numPr>
        <w:spacing w:after="0" w:line="240" w:lineRule="auto"/>
        <w:rPr>
          <w:rFonts w:ascii="Times New Roman" w:hAnsi="Times New Roman" w:cs="Times New Roman"/>
        </w:rPr>
      </w:pPr>
      <w:r w:rsidRPr="006752F1">
        <w:rPr>
          <w:rFonts w:ascii="Times New Roman" w:hAnsi="Times New Roman" w:cs="Times New Roman"/>
        </w:rPr>
        <w:t>Stereotypical cue or not</w:t>
      </w:r>
    </w:p>
    <w:p w:rsidR="008C482C" w:rsidRPr="006752F1" w:rsidRDefault="008C482C" w:rsidP="008C482C">
      <w:pPr>
        <w:pStyle w:val="ListParagraph"/>
        <w:numPr>
          <w:ilvl w:val="0"/>
          <w:numId w:val="1"/>
        </w:numPr>
        <w:spacing w:after="0" w:line="240" w:lineRule="auto"/>
        <w:rPr>
          <w:rFonts w:ascii="Times New Roman" w:hAnsi="Times New Roman" w:cs="Times New Roman"/>
        </w:rPr>
      </w:pPr>
      <w:r w:rsidRPr="006752F1">
        <w:rPr>
          <w:rFonts w:ascii="Times New Roman" w:hAnsi="Times New Roman" w:cs="Times New Roman"/>
        </w:rPr>
        <w:t>Explicit DK or not</w:t>
      </w:r>
    </w:p>
    <w:p w:rsidR="008C482C" w:rsidRPr="006752F1" w:rsidRDefault="008C482C" w:rsidP="008C482C">
      <w:pPr>
        <w:pStyle w:val="ListParagraph"/>
        <w:numPr>
          <w:ilvl w:val="0"/>
          <w:numId w:val="1"/>
        </w:numPr>
        <w:spacing w:after="0" w:line="240" w:lineRule="auto"/>
        <w:rPr>
          <w:rFonts w:ascii="Times New Roman" w:hAnsi="Times New Roman" w:cs="Times New Roman"/>
        </w:rPr>
      </w:pPr>
      <w:r w:rsidRPr="006752F1">
        <w:rPr>
          <w:rFonts w:ascii="Times New Roman" w:hAnsi="Times New Roman" w:cs="Times New Roman"/>
          <w:b/>
        </w:rPr>
        <w:t>DK encouraging</w:t>
      </w:r>
      <w:r w:rsidRPr="006752F1">
        <w:rPr>
          <w:rFonts w:ascii="Times New Roman" w:hAnsi="Times New Roman" w:cs="Times New Roman"/>
        </w:rPr>
        <w:t xml:space="preserve"> or discouraging</w:t>
      </w:r>
    </w:p>
    <w:p w:rsidR="008C482C" w:rsidRPr="006752F1" w:rsidRDefault="008C482C" w:rsidP="008C482C">
      <w:pPr>
        <w:pStyle w:val="ListParagraph"/>
        <w:numPr>
          <w:ilvl w:val="0"/>
          <w:numId w:val="1"/>
        </w:numPr>
        <w:spacing w:after="0" w:line="240" w:lineRule="auto"/>
        <w:rPr>
          <w:rFonts w:ascii="Times New Roman" w:hAnsi="Times New Roman" w:cs="Times New Roman"/>
          <w:b/>
        </w:rPr>
      </w:pPr>
      <w:r w:rsidRPr="006752F1">
        <w:rPr>
          <w:rFonts w:ascii="Times New Roman" w:hAnsi="Times New Roman" w:cs="Times New Roman"/>
          <w:b/>
        </w:rPr>
        <w:t>Opinion Versus Fact</w:t>
      </w:r>
    </w:p>
    <w:p w:rsidR="008C482C" w:rsidRPr="006752F1" w:rsidRDefault="008C482C" w:rsidP="008C482C">
      <w:pPr>
        <w:pStyle w:val="ListParagraph"/>
        <w:numPr>
          <w:ilvl w:val="0"/>
          <w:numId w:val="1"/>
        </w:numPr>
        <w:spacing w:after="0" w:line="240" w:lineRule="auto"/>
        <w:rPr>
          <w:rFonts w:ascii="Times New Roman" w:hAnsi="Times New Roman" w:cs="Times New Roman"/>
        </w:rPr>
      </w:pPr>
      <w:r w:rsidRPr="006752F1">
        <w:rPr>
          <w:rFonts w:ascii="Times New Roman" w:hAnsi="Times New Roman" w:cs="Times New Roman"/>
        </w:rPr>
        <w:t>No. of options</w:t>
      </w:r>
    </w:p>
    <w:p w:rsidR="008C482C" w:rsidRPr="006752F1" w:rsidRDefault="008C482C" w:rsidP="008C482C">
      <w:pPr>
        <w:pStyle w:val="ListParagraph"/>
        <w:numPr>
          <w:ilvl w:val="0"/>
          <w:numId w:val="1"/>
        </w:numPr>
        <w:spacing w:after="0" w:line="240" w:lineRule="auto"/>
        <w:rPr>
          <w:rFonts w:ascii="Times New Roman" w:hAnsi="Times New Roman" w:cs="Times New Roman"/>
        </w:rPr>
      </w:pPr>
      <w:r w:rsidRPr="006752F1">
        <w:rPr>
          <w:rFonts w:ascii="Times New Roman" w:hAnsi="Times New Roman" w:cs="Times New Roman"/>
        </w:rPr>
        <w:t>Asymmetric info. or not</w:t>
      </w:r>
    </w:p>
    <w:p w:rsidR="008C482C" w:rsidRPr="006752F1" w:rsidRDefault="008C482C" w:rsidP="008C482C">
      <w:pPr>
        <w:pStyle w:val="ListParagraph"/>
        <w:numPr>
          <w:ilvl w:val="0"/>
          <w:numId w:val="1"/>
        </w:numPr>
        <w:spacing w:after="0" w:line="240" w:lineRule="auto"/>
        <w:rPr>
          <w:rFonts w:ascii="Times New Roman" w:hAnsi="Times New Roman" w:cs="Times New Roman"/>
          <w:highlight w:val="yellow"/>
        </w:rPr>
      </w:pPr>
      <w:r w:rsidRPr="006752F1">
        <w:rPr>
          <w:rFonts w:ascii="Times New Roman" w:hAnsi="Times New Roman" w:cs="Times New Roman"/>
          <w:highlight w:val="yellow"/>
        </w:rPr>
        <w:t>Randomize response options</w:t>
      </w:r>
    </w:p>
    <w:p w:rsidR="008C482C" w:rsidRPr="006752F1" w:rsidRDefault="008C482C" w:rsidP="008C482C">
      <w:pPr>
        <w:pStyle w:val="ListParagraph"/>
        <w:numPr>
          <w:ilvl w:val="0"/>
          <w:numId w:val="1"/>
        </w:numPr>
        <w:spacing w:after="0" w:line="240" w:lineRule="auto"/>
        <w:rPr>
          <w:rFonts w:ascii="Times New Roman" w:hAnsi="Times New Roman" w:cs="Times New Roman"/>
          <w:highlight w:val="yellow"/>
        </w:rPr>
      </w:pPr>
      <w:r w:rsidRPr="006752F1">
        <w:rPr>
          <w:rFonts w:ascii="Times New Roman" w:hAnsi="Times New Roman" w:cs="Times New Roman"/>
          <w:highlight w:val="yellow"/>
        </w:rPr>
        <w:t>Providing information --- incorrect response encouraging.</w:t>
      </w:r>
    </w:p>
    <w:p w:rsidR="008C482C" w:rsidRDefault="008C482C" w:rsidP="008C482C">
      <w:pPr>
        <w:rPr>
          <w:rFonts w:ascii="Times New Roman" w:hAnsi="Times New Roman" w:cs="Times New Roman"/>
        </w:rPr>
      </w:pPr>
    </w:p>
    <w:p w:rsidR="008C482C" w:rsidRPr="00186165" w:rsidRDefault="008C482C" w:rsidP="008C482C">
      <w:pPr>
        <w:spacing w:after="160" w:line="259" w:lineRule="auto"/>
        <w:rPr>
          <w:rFonts w:ascii="Times New Roman" w:hAnsi="Times New Roman" w:cs="Times New Roman"/>
          <w:b/>
        </w:rPr>
      </w:pPr>
      <w:r w:rsidRPr="00186165">
        <w:rPr>
          <w:rFonts w:ascii="Times New Roman" w:hAnsi="Times New Roman" w:cs="Times New Roman"/>
          <w:b/>
          <w:highlight w:val="yellow"/>
        </w:rPr>
        <w:t>Criminal Illegals</w:t>
      </w:r>
    </w:p>
    <w:p w:rsidR="008C482C" w:rsidRDefault="008C482C" w:rsidP="008C482C">
      <w:pPr>
        <w:rPr>
          <w:rFonts w:ascii="Times New Roman" w:hAnsi="Times New Roman" w:cs="Times New Roman"/>
          <w:b/>
        </w:rPr>
      </w:pPr>
      <w:r>
        <w:rPr>
          <w:rFonts w:ascii="Times New Roman" w:hAnsi="Times New Roman" w:cs="Times New Roman"/>
          <w:b/>
        </w:rPr>
        <w:t>IP</w:t>
      </w:r>
      <w:r w:rsidRPr="006E5134">
        <w:rPr>
          <w:rFonts w:ascii="Times New Roman" w:hAnsi="Times New Roman" w:cs="Times New Roman"/>
          <w:b/>
        </w:rPr>
        <w:t xml:space="preserve"> Standard</w:t>
      </w:r>
    </w:p>
    <w:p w:rsidR="008C482C" w:rsidRPr="004E0D1F" w:rsidRDefault="008C482C" w:rsidP="008C482C">
      <w:pPr>
        <w:rPr>
          <w:rFonts w:ascii="Times New Roman" w:hAnsi="Times New Roman" w:cs="Times New Roman"/>
          <w:b/>
        </w:rPr>
      </w:pPr>
    </w:p>
    <w:p w:rsidR="008C482C" w:rsidRPr="00186165" w:rsidRDefault="008C482C" w:rsidP="008C482C">
      <w:pPr>
        <w:spacing w:after="160" w:line="259" w:lineRule="auto"/>
        <w:rPr>
          <w:rFonts w:ascii="Times New Roman" w:hAnsi="Times New Roman" w:cs="Times New Roman"/>
        </w:rPr>
      </w:pPr>
      <w:r w:rsidRPr="00186165">
        <w:rPr>
          <w:rFonts w:ascii="Times New Roman" w:hAnsi="Times New Roman" w:cs="Times New Roman"/>
        </w:rPr>
        <w:t>"Generally, do you think immigrants are more likely to be involved in criminal activity than people born here, less likely, or isn't there much difference?"</w:t>
      </w:r>
    </w:p>
    <w:p w:rsidR="008C482C" w:rsidRPr="00186165" w:rsidRDefault="008C482C" w:rsidP="008C482C">
      <w:pPr>
        <w:spacing w:after="160" w:line="259" w:lineRule="auto"/>
        <w:rPr>
          <w:rFonts w:ascii="Times New Roman" w:hAnsi="Times New Roman" w:cs="Times New Roman"/>
        </w:rPr>
      </w:pPr>
      <w:r w:rsidRPr="00186165">
        <w:rPr>
          <w:rFonts w:ascii="Times New Roman" w:hAnsi="Times New Roman" w:cs="Times New Roman"/>
        </w:rPr>
        <w:t>http://www.pol</w:t>
      </w:r>
      <w:r>
        <w:rPr>
          <w:rFonts w:ascii="Times New Roman" w:hAnsi="Times New Roman" w:cs="Times New Roman"/>
        </w:rPr>
        <w:t>lingreport.com/immigration3.htm</w:t>
      </w:r>
    </w:p>
    <w:p w:rsidR="008C482C" w:rsidRPr="00186165" w:rsidRDefault="008C482C" w:rsidP="008C482C">
      <w:pPr>
        <w:spacing w:after="160" w:line="259" w:lineRule="auto"/>
        <w:rPr>
          <w:rFonts w:ascii="Times New Roman" w:hAnsi="Times New Roman" w:cs="Times New Roman"/>
        </w:rPr>
      </w:pPr>
      <w:r w:rsidRPr="00186165">
        <w:rPr>
          <w:rFonts w:ascii="Times New Roman" w:hAnsi="Times New Roman" w:cs="Times New Roman"/>
        </w:rPr>
        <w:t>"Compared to American citizens, how likely do you think ILLEGAL immigrants are to commit crimes? Are illegal immigrants more likely, less likely, or about as likely to commit crimes as American citizens?"</w:t>
      </w:r>
    </w:p>
    <w:p w:rsidR="008C482C" w:rsidRPr="00186165" w:rsidRDefault="008C482C" w:rsidP="008C482C">
      <w:pPr>
        <w:spacing w:after="160" w:line="259" w:lineRule="auto"/>
        <w:rPr>
          <w:rFonts w:ascii="Times New Roman" w:hAnsi="Times New Roman" w:cs="Times New Roman"/>
        </w:rPr>
      </w:pPr>
      <w:r w:rsidRPr="00186165">
        <w:rPr>
          <w:rFonts w:ascii="Times New Roman" w:hAnsi="Times New Roman" w:cs="Times New Roman"/>
        </w:rPr>
        <w:t>http://www.po</w:t>
      </w:r>
      <w:r>
        <w:rPr>
          <w:rFonts w:ascii="Times New Roman" w:hAnsi="Times New Roman" w:cs="Times New Roman"/>
        </w:rPr>
        <w:t>llingreport.com/immigration.htm</w:t>
      </w:r>
    </w:p>
    <w:p w:rsidR="008C482C" w:rsidRPr="006752F1" w:rsidRDefault="008C482C" w:rsidP="008C482C">
      <w:pPr>
        <w:rPr>
          <w:rFonts w:ascii="Times New Roman" w:hAnsi="Times New Roman" w:cs="Times New Roman"/>
        </w:rPr>
      </w:pPr>
    </w:p>
    <w:p w:rsidR="008C482C" w:rsidRPr="006752F1" w:rsidRDefault="008C482C" w:rsidP="008C482C">
      <w:pPr>
        <w:rPr>
          <w:rFonts w:ascii="Times New Roman" w:hAnsi="Times New Roman" w:cs="Times New Roman"/>
          <w:b/>
        </w:rPr>
      </w:pPr>
      <w:r w:rsidRPr="00DB4220">
        <w:rPr>
          <w:rFonts w:ascii="Times New Roman" w:hAnsi="Times New Roman" w:cs="Times New Roman"/>
          <w:b/>
          <w:highlight w:val="yellow"/>
        </w:rPr>
        <w:t>Incorrect Response Encouraging</w:t>
      </w:r>
    </w:p>
    <w:p w:rsidR="008C482C" w:rsidRPr="006752F1" w:rsidRDefault="008C482C" w:rsidP="008C482C">
      <w:pPr>
        <w:rPr>
          <w:rFonts w:ascii="Times New Roman" w:hAnsi="Times New Roman" w:cs="Times New Roman"/>
        </w:rPr>
      </w:pPr>
    </w:p>
    <w:p w:rsidR="008C482C" w:rsidRPr="006B7791" w:rsidRDefault="008C482C" w:rsidP="008C482C">
      <w:pPr>
        <w:pStyle w:val="ListParagraph"/>
        <w:numPr>
          <w:ilvl w:val="0"/>
          <w:numId w:val="6"/>
        </w:numPr>
        <w:spacing w:after="0" w:line="240" w:lineRule="auto"/>
        <w:rPr>
          <w:rFonts w:ascii="Times New Roman" w:hAnsi="Times New Roman" w:cs="Times New Roman"/>
        </w:rPr>
      </w:pPr>
      <w:r w:rsidRPr="006B7791">
        <w:rPr>
          <w:rFonts w:ascii="Times New Roman" w:hAnsi="Times New Roman" w:cs="Times New Roman"/>
        </w:rPr>
        <w:t>Do you think Barack Obama was …?</w:t>
      </w:r>
    </w:p>
    <w:p w:rsidR="008C482C" w:rsidRPr="006B7791" w:rsidRDefault="008C482C" w:rsidP="008C482C">
      <w:pPr>
        <w:pStyle w:val="ListParagraph"/>
        <w:numPr>
          <w:ilvl w:val="0"/>
          <w:numId w:val="7"/>
        </w:numPr>
        <w:spacing w:after="0" w:line="240" w:lineRule="auto"/>
        <w:rPr>
          <w:rFonts w:ascii="Times New Roman" w:hAnsi="Times New Roman" w:cs="Times New Roman"/>
        </w:rPr>
      </w:pPr>
      <w:r w:rsidRPr="006B7791">
        <w:rPr>
          <w:rFonts w:ascii="Times New Roman" w:hAnsi="Times New Roman" w:cs="Times New Roman"/>
        </w:rPr>
        <w:t xml:space="preserve">Born in the US </w:t>
      </w:r>
    </w:p>
    <w:p w:rsidR="008C482C" w:rsidRPr="006752F1" w:rsidRDefault="008C482C" w:rsidP="008C482C">
      <w:pPr>
        <w:pStyle w:val="ListParagraph"/>
        <w:numPr>
          <w:ilvl w:val="0"/>
          <w:numId w:val="7"/>
        </w:numPr>
        <w:spacing w:after="0" w:line="240" w:lineRule="auto"/>
        <w:rPr>
          <w:rFonts w:ascii="Times New Roman" w:hAnsi="Times New Roman" w:cs="Times New Roman"/>
        </w:rPr>
      </w:pPr>
      <w:r>
        <w:rPr>
          <w:rFonts w:ascii="Times New Roman" w:hAnsi="Times New Roman" w:cs="Times New Roman"/>
        </w:rPr>
        <w:t>Born in another country</w:t>
      </w:r>
    </w:p>
    <w:p w:rsidR="008C482C" w:rsidRDefault="008C482C" w:rsidP="008C482C">
      <w:pPr>
        <w:rPr>
          <w:rFonts w:ascii="Times New Roman" w:hAnsi="Times New Roman" w:cs="Times New Roman"/>
        </w:rPr>
      </w:pPr>
    </w:p>
    <w:p w:rsidR="008C482C" w:rsidRPr="00030972" w:rsidRDefault="008C482C" w:rsidP="008C482C">
      <w:pPr>
        <w:pStyle w:val="ListParagraph"/>
        <w:numPr>
          <w:ilvl w:val="0"/>
          <w:numId w:val="6"/>
        </w:numPr>
        <w:spacing w:after="0" w:line="240" w:lineRule="auto"/>
        <w:rPr>
          <w:rFonts w:ascii="Times New Roman" w:hAnsi="Times New Roman" w:cs="Times New Roman"/>
        </w:rPr>
      </w:pPr>
      <w:r w:rsidRPr="00030972">
        <w:rPr>
          <w:rFonts w:ascii="Times New Roman" w:hAnsi="Times New Roman" w:cs="Times New Roman"/>
        </w:rPr>
        <w:t>Do you think that…?</w:t>
      </w:r>
    </w:p>
    <w:p w:rsidR="008C482C" w:rsidRDefault="008C482C" w:rsidP="008C482C">
      <w:pPr>
        <w:pStyle w:val="ListParagraph"/>
        <w:numPr>
          <w:ilvl w:val="1"/>
          <w:numId w:val="6"/>
        </w:numPr>
        <w:spacing w:after="0" w:line="240" w:lineRule="auto"/>
        <w:rPr>
          <w:rFonts w:ascii="Times New Roman" w:hAnsi="Times New Roman" w:cs="Times New Roman"/>
        </w:rPr>
      </w:pPr>
      <w:r>
        <w:rPr>
          <w:rFonts w:ascii="Times New Roman" w:hAnsi="Times New Roman" w:cs="Times New Roman"/>
        </w:rPr>
        <w:t>M</w:t>
      </w:r>
      <w:r w:rsidRPr="009309E6">
        <w:rPr>
          <w:rFonts w:ascii="Times New Roman" w:hAnsi="Times New Roman" w:cs="Times New Roman"/>
        </w:rPr>
        <w:t>ost scientists</w:t>
      </w:r>
      <w:r>
        <w:rPr>
          <w:rFonts w:ascii="Times New Roman" w:hAnsi="Times New Roman" w:cs="Times New Roman"/>
        </w:rPr>
        <w:t xml:space="preserve"> a</w:t>
      </w:r>
      <w:r w:rsidRPr="00030972">
        <w:rPr>
          <w:rFonts w:ascii="Times New Roman" w:hAnsi="Times New Roman" w:cs="Times New Roman"/>
        </w:rPr>
        <w:t xml:space="preserve">gree </w:t>
      </w:r>
      <w:r>
        <w:rPr>
          <w:rFonts w:ascii="Times New Roman" w:hAnsi="Times New Roman" w:cs="Times New Roman"/>
        </w:rPr>
        <w:t>that global warming is happening</w:t>
      </w:r>
    </w:p>
    <w:p w:rsidR="008C482C" w:rsidRDefault="008C482C" w:rsidP="008C482C">
      <w:pPr>
        <w:pStyle w:val="ListParagraph"/>
        <w:numPr>
          <w:ilvl w:val="1"/>
          <w:numId w:val="6"/>
        </w:numPr>
        <w:spacing w:after="0" w:line="240" w:lineRule="auto"/>
        <w:rPr>
          <w:rFonts w:ascii="Times New Roman" w:hAnsi="Times New Roman" w:cs="Times New Roman"/>
        </w:rPr>
      </w:pPr>
      <w:r w:rsidRPr="00030972">
        <w:rPr>
          <w:rFonts w:ascii="Times New Roman" w:hAnsi="Times New Roman" w:cs="Times New Roman"/>
        </w:rPr>
        <w:t>There is a lot of disagreement</w:t>
      </w:r>
      <w:r>
        <w:rPr>
          <w:rFonts w:ascii="Times New Roman" w:hAnsi="Times New Roman" w:cs="Times New Roman"/>
        </w:rPr>
        <w:t xml:space="preserve"> among scientists about this</w:t>
      </w:r>
    </w:p>
    <w:p w:rsidR="008C482C" w:rsidRPr="00512138" w:rsidRDefault="008C482C" w:rsidP="008C482C">
      <w:pPr>
        <w:pStyle w:val="ListParagraph"/>
        <w:rPr>
          <w:rStyle w:val="Strong"/>
          <w:rFonts w:ascii="Times New Roman" w:hAnsi="Times New Roman" w:cs="Times New Roman"/>
          <w:b w:val="0"/>
          <w:bCs w:val="0"/>
        </w:rPr>
      </w:pPr>
    </w:p>
    <w:p w:rsidR="008C482C" w:rsidRPr="00440099" w:rsidRDefault="008C482C" w:rsidP="008C482C">
      <w:pPr>
        <w:pStyle w:val="ListParagraph"/>
        <w:numPr>
          <w:ilvl w:val="0"/>
          <w:numId w:val="6"/>
        </w:numPr>
        <w:spacing w:after="0" w:line="240" w:lineRule="auto"/>
        <w:rPr>
          <w:rStyle w:val="Strong"/>
          <w:rFonts w:ascii="Times New Roman" w:hAnsi="Times New Roman" w:cs="Times New Roman"/>
          <w:b w:val="0"/>
          <w:bCs w:val="0"/>
        </w:rPr>
      </w:pPr>
      <w:r w:rsidRPr="00440099">
        <w:rPr>
          <w:rStyle w:val="Strong"/>
          <w:rFonts w:ascii="Times New Roman" w:hAnsi="Times New Roman" w:cs="Times New Roman"/>
          <w:color w:val="333333"/>
          <w:shd w:val="clear" w:color="auto" w:fill="FFFFFF"/>
        </w:rPr>
        <w:t>Since Barack Obama became president in 2009, would you say that the</w:t>
      </w:r>
      <w:r>
        <w:rPr>
          <w:rStyle w:val="Strong"/>
          <w:rFonts w:ascii="Times New Roman" w:hAnsi="Times New Roman" w:cs="Times New Roman"/>
          <w:color w:val="333333"/>
          <w:shd w:val="clear" w:color="auto" w:fill="FFFFFF"/>
        </w:rPr>
        <w:t xml:space="preserve"> a</w:t>
      </w:r>
      <w:r w:rsidRPr="00440099">
        <w:rPr>
          <w:rStyle w:val="Strong"/>
          <w:rFonts w:ascii="Times New Roman" w:hAnsi="Times New Roman" w:cs="Times New Roman"/>
          <w:color w:val="333333"/>
          <w:shd w:val="clear" w:color="auto" w:fill="FFFFFF"/>
        </w:rPr>
        <w:t>nnual federa</w:t>
      </w:r>
      <w:r>
        <w:rPr>
          <w:rStyle w:val="Strong"/>
          <w:rFonts w:ascii="Times New Roman" w:hAnsi="Times New Roman" w:cs="Times New Roman"/>
          <w:color w:val="333333"/>
          <w:shd w:val="clear" w:color="auto" w:fill="FFFFFF"/>
        </w:rPr>
        <w:t>l budget deficit has:</w:t>
      </w:r>
    </w:p>
    <w:p w:rsidR="008C482C" w:rsidRPr="00440099" w:rsidRDefault="008C482C" w:rsidP="008C482C">
      <w:pPr>
        <w:pStyle w:val="ListParagraph"/>
        <w:numPr>
          <w:ilvl w:val="1"/>
          <w:numId w:val="6"/>
        </w:numPr>
        <w:spacing w:after="0" w:line="240" w:lineRule="auto"/>
        <w:rPr>
          <w:rStyle w:val="Strong"/>
          <w:rFonts w:ascii="Times New Roman" w:hAnsi="Times New Roman" w:cs="Times New Roman"/>
          <w:b w:val="0"/>
          <w:bCs w:val="0"/>
        </w:rPr>
      </w:pPr>
      <w:r>
        <w:rPr>
          <w:rStyle w:val="Strong"/>
          <w:rFonts w:ascii="Times New Roman" w:hAnsi="Times New Roman" w:cs="Times New Roman"/>
          <w:color w:val="333333"/>
          <w:shd w:val="clear" w:color="auto" w:fill="FFFFFF"/>
        </w:rPr>
        <w:t>Increased</w:t>
      </w:r>
    </w:p>
    <w:p w:rsidR="008C482C" w:rsidRPr="00440099" w:rsidRDefault="008C482C" w:rsidP="008C482C">
      <w:pPr>
        <w:pStyle w:val="ListParagraph"/>
        <w:numPr>
          <w:ilvl w:val="1"/>
          <w:numId w:val="6"/>
        </w:numPr>
        <w:spacing w:after="0" w:line="240" w:lineRule="auto"/>
        <w:rPr>
          <w:rStyle w:val="Strong"/>
          <w:rFonts w:ascii="Times New Roman" w:hAnsi="Times New Roman" w:cs="Times New Roman"/>
          <w:b w:val="0"/>
          <w:bCs w:val="0"/>
        </w:rPr>
      </w:pPr>
      <w:r>
        <w:rPr>
          <w:rStyle w:val="Strong"/>
          <w:rFonts w:ascii="Times New Roman" w:hAnsi="Times New Roman" w:cs="Times New Roman"/>
          <w:color w:val="333333"/>
          <w:shd w:val="clear" w:color="auto" w:fill="FFFFFF"/>
        </w:rPr>
        <w:t>Stayed about the same</w:t>
      </w:r>
    </w:p>
    <w:p w:rsidR="008C482C" w:rsidRPr="00512138" w:rsidRDefault="008C482C" w:rsidP="008C482C">
      <w:pPr>
        <w:pStyle w:val="ListParagraph"/>
        <w:numPr>
          <w:ilvl w:val="1"/>
          <w:numId w:val="6"/>
        </w:numPr>
        <w:spacing w:after="0" w:line="240" w:lineRule="auto"/>
        <w:rPr>
          <w:rFonts w:ascii="Times New Roman" w:hAnsi="Times New Roman" w:cs="Times New Roman"/>
        </w:rPr>
      </w:pPr>
      <w:r>
        <w:rPr>
          <w:rStyle w:val="Strong"/>
          <w:rFonts w:ascii="Times New Roman" w:hAnsi="Times New Roman" w:cs="Times New Roman"/>
          <w:color w:val="333333"/>
          <w:shd w:val="clear" w:color="auto" w:fill="FFFFFF"/>
        </w:rPr>
        <w:t>Decreased</w:t>
      </w:r>
    </w:p>
    <w:p w:rsidR="008C482C" w:rsidRPr="00030972" w:rsidRDefault="008C482C" w:rsidP="008C482C">
      <w:pPr>
        <w:rPr>
          <w:rFonts w:ascii="Times New Roman" w:hAnsi="Times New Roman" w:cs="Times New Roman"/>
        </w:rPr>
      </w:pPr>
    </w:p>
    <w:p w:rsidR="008C482C" w:rsidRPr="006752F1" w:rsidRDefault="008C482C" w:rsidP="008C482C">
      <w:pPr>
        <w:rPr>
          <w:rFonts w:ascii="Times New Roman" w:hAnsi="Times New Roman" w:cs="Times New Roman"/>
          <w:b/>
        </w:rPr>
      </w:pPr>
      <w:r w:rsidRPr="003A1C1E">
        <w:rPr>
          <w:rFonts w:ascii="Times New Roman" w:hAnsi="Times New Roman" w:cs="Times New Roman"/>
          <w:b/>
          <w:highlight w:val="yellow"/>
        </w:rPr>
        <w:t>DYT dimension</w:t>
      </w:r>
    </w:p>
    <w:p w:rsidR="008C482C" w:rsidRPr="006752F1" w:rsidRDefault="008C482C" w:rsidP="008C482C">
      <w:pPr>
        <w:rPr>
          <w:rFonts w:ascii="Times New Roman" w:hAnsi="Times New Roman" w:cs="Times New Roman"/>
        </w:rPr>
      </w:pPr>
    </w:p>
    <w:p w:rsidR="008C482C" w:rsidRPr="006A7ACD" w:rsidRDefault="008C482C" w:rsidP="008C482C">
      <w:pPr>
        <w:pStyle w:val="ListParagraph"/>
        <w:numPr>
          <w:ilvl w:val="0"/>
          <w:numId w:val="8"/>
        </w:numPr>
        <w:spacing w:after="0" w:line="240" w:lineRule="auto"/>
        <w:rPr>
          <w:rFonts w:ascii="Times New Roman" w:hAnsi="Times New Roman" w:cs="Times New Roman"/>
        </w:rPr>
      </w:pPr>
      <w:r w:rsidRPr="006A7ACD">
        <w:rPr>
          <w:rFonts w:ascii="Times New Roman" w:hAnsi="Times New Roman" w:cs="Times New Roman"/>
        </w:rPr>
        <w:t>According to the Constitution, American presidents must be “natural born citizens.” Some people say Barack Obama was not born in the United States, but was born in another country. Was Barack Obama …?</w:t>
      </w:r>
    </w:p>
    <w:p w:rsidR="008C482C" w:rsidRDefault="008C482C" w:rsidP="008C482C">
      <w:pPr>
        <w:pStyle w:val="ListParagraph"/>
        <w:numPr>
          <w:ilvl w:val="0"/>
          <w:numId w:val="9"/>
        </w:numPr>
        <w:spacing w:after="0" w:line="240" w:lineRule="auto"/>
        <w:rPr>
          <w:rFonts w:ascii="Times New Roman" w:hAnsi="Times New Roman" w:cs="Times New Roman"/>
        </w:rPr>
      </w:pPr>
      <w:r w:rsidRPr="006A7ACD">
        <w:rPr>
          <w:rFonts w:ascii="Times New Roman" w:hAnsi="Times New Roman" w:cs="Times New Roman"/>
        </w:rPr>
        <w:t xml:space="preserve">Born in the US </w:t>
      </w:r>
    </w:p>
    <w:p w:rsidR="008C482C" w:rsidRPr="006A7ACD" w:rsidRDefault="008C482C" w:rsidP="008C482C">
      <w:pPr>
        <w:pStyle w:val="ListParagraph"/>
        <w:numPr>
          <w:ilvl w:val="0"/>
          <w:numId w:val="9"/>
        </w:numPr>
        <w:spacing w:after="0" w:line="240" w:lineRule="auto"/>
        <w:rPr>
          <w:rFonts w:ascii="Times New Roman" w:hAnsi="Times New Roman" w:cs="Times New Roman"/>
        </w:rPr>
      </w:pPr>
      <w:r w:rsidRPr="006A7ACD">
        <w:rPr>
          <w:rFonts w:ascii="Times New Roman" w:hAnsi="Times New Roman" w:cs="Times New Roman"/>
        </w:rPr>
        <w:t>Born in another country</w:t>
      </w:r>
    </w:p>
    <w:p w:rsidR="008C482C" w:rsidRPr="006752F1" w:rsidRDefault="008C482C" w:rsidP="008C482C">
      <w:pPr>
        <w:rPr>
          <w:rFonts w:ascii="Times New Roman" w:hAnsi="Times New Roman" w:cs="Times New Roman"/>
        </w:rPr>
      </w:pPr>
    </w:p>
    <w:p w:rsidR="008C482C" w:rsidRPr="006752F1" w:rsidRDefault="008C482C" w:rsidP="008C482C">
      <w:pPr>
        <w:pStyle w:val="ListParagraph"/>
        <w:numPr>
          <w:ilvl w:val="0"/>
          <w:numId w:val="22"/>
        </w:numPr>
        <w:spacing w:after="0" w:line="240" w:lineRule="auto"/>
        <w:rPr>
          <w:rFonts w:ascii="Times New Roman" w:hAnsi="Times New Roman" w:cs="Times New Roman"/>
        </w:rPr>
      </w:pPr>
      <w:r w:rsidRPr="006752F1">
        <w:rPr>
          <w:rFonts w:ascii="Times New Roman" w:hAnsi="Times New Roman" w:cs="Times New Roman"/>
        </w:rPr>
        <w:lastRenderedPageBreak/>
        <w:t>Is Barack Obama a …?</w:t>
      </w:r>
    </w:p>
    <w:p w:rsidR="008C482C" w:rsidRPr="006752F1" w:rsidRDefault="008C482C" w:rsidP="008C482C">
      <w:pPr>
        <w:pStyle w:val="ListParagraph"/>
        <w:numPr>
          <w:ilvl w:val="1"/>
          <w:numId w:val="22"/>
        </w:numPr>
        <w:spacing w:after="0" w:line="240" w:lineRule="auto"/>
        <w:rPr>
          <w:rFonts w:ascii="Times New Roman" w:hAnsi="Times New Roman" w:cs="Times New Roman"/>
        </w:rPr>
      </w:pPr>
      <w:r w:rsidRPr="006752F1">
        <w:rPr>
          <w:rFonts w:ascii="Times New Roman" w:hAnsi="Times New Roman" w:cs="Times New Roman"/>
        </w:rPr>
        <w:t>Muslim</w:t>
      </w:r>
    </w:p>
    <w:p w:rsidR="008C482C" w:rsidRPr="006752F1" w:rsidRDefault="008C482C" w:rsidP="008C482C">
      <w:pPr>
        <w:pStyle w:val="ListParagraph"/>
        <w:numPr>
          <w:ilvl w:val="1"/>
          <w:numId w:val="22"/>
        </w:numPr>
        <w:spacing w:after="0" w:line="240" w:lineRule="auto"/>
        <w:rPr>
          <w:rFonts w:ascii="Times New Roman" w:hAnsi="Times New Roman" w:cs="Times New Roman"/>
        </w:rPr>
      </w:pPr>
      <w:r w:rsidRPr="006752F1">
        <w:rPr>
          <w:rFonts w:ascii="Times New Roman" w:hAnsi="Times New Roman" w:cs="Times New Roman"/>
        </w:rPr>
        <w:t>Christian</w:t>
      </w:r>
    </w:p>
    <w:p w:rsidR="008C482C" w:rsidRPr="006752F1" w:rsidRDefault="008C482C" w:rsidP="008C482C">
      <w:pPr>
        <w:rPr>
          <w:rFonts w:ascii="Times New Roman" w:hAnsi="Times New Roman" w:cs="Times New Roman"/>
        </w:rPr>
      </w:pPr>
    </w:p>
    <w:p w:rsidR="008C482C" w:rsidRPr="006752F1" w:rsidRDefault="008C482C" w:rsidP="008C482C">
      <w:pPr>
        <w:pStyle w:val="ListParagraph"/>
        <w:numPr>
          <w:ilvl w:val="0"/>
          <w:numId w:val="22"/>
        </w:numPr>
        <w:spacing w:after="0" w:line="240" w:lineRule="auto"/>
        <w:rPr>
          <w:rFonts w:ascii="Times New Roman" w:hAnsi="Times New Roman" w:cs="Times New Roman"/>
        </w:rPr>
      </w:pPr>
      <w:r w:rsidRPr="006752F1">
        <w:rPr>
          <w:rFonts w:ascii="Times New Roman" w:hAnsi="Times New Roman" w:cs="Times New Roman"/>
        </w:rPr>
        <w:t>Does the Affordable Care Act…?</w:t>
      </w:r>
    </w:p>
    <w:p w:rsidR="008C482C" w:rsidRPr="006752F1" w:rsidRDefault="008C482C" w:rsidP="008C482C">
      <w:pPr>
        <w:pStyle w:val="ListParagraph"/>
        <w:numPr>
          <w:ilvl w:val="1"/>
          <w:numId w:val="22"/>
        </w:numPr>
        <w:spacing w:after="0" w:line="240" w:lineRule="auto"/>
        <w:rPr>
          <w:rFonts w:ascii="Times New Roman" w:hAnsi="Times New Roman" w:cs="Times New Roman"/>
        </w:rPr>
      </w:pPr>
      <w:r w:rsidRPr="006752F1">
        <w:rPr>
          <w:rFonts w:ascii="Times New Roman" w:hAnsi="Times New Roman" w:cs="Times New Roman"/>
          <w:i/>
        </w:rPr>
        <w:t>Allow</w:t>
      </w:r>
      <w:r w:rsidRPr="006752F1">
        <w:rPr>
          <w:rFonts w:ascii="Times New Roman" w:hAnsi="Times New Roman" w:cs="Times New Roman"/>
        </w:rPr>
        <w:t xml:space="preserve"> undocumented immigrants to receive financial help from the government to buy health insurance</w:t>
      </w:r>
    </w:p>
    <w:p w:rsidR="008C482C" w:rsidRDefault="008C482C" w:rsidP="008C482C">
      <w:pPr>
        <w:pStyle w:val="ListParagraph"/>
        <w:numPr>
          <w:ilvl w:val="1"/>
          <w:numId w:val="22"/>
        </w:numPr>
        <w:spacing w:after="0" w:line="240" w:lineRule="auto"/>
        <w:rPr>
          <w:rFonts w:ascii="Times New Roman" w:hAnsi="Times New Roman" w:cs="Times New Roman"/>
        </w:rPr>
      </w:pPr>
      <w:r w:rsidRPr="006752F1">
        <w:rPr>
          <w:rFonts w:ascii="Times New Roman" w:hAnsi="Times New Roman" w:cs="Times New Roman"/>
          <w:i/>
        </w:rPr>
        <w:t>Not allow</w:t>
      </w:r>
      <w:r w:rsidRPr="006752F1">
        <w:rPr>
          <w:rFonts w:ascii="Times New Roman" w:hAnsi="Times New Roman" w:cs="Times New Roman"/>
        </w:rPr>
        <w:t xml:space="preserve"> undocumented immigrants to receive financial help from the government to buy health insurance</w:t>
      </w:r>
    </w:p>
    <w:p w:rsidR="008C482C" w:rsidRPr="006752F1" w:rsidRDefault="008C482C" w:rsidP="008C482C">
      <w:pPr>
        <w:pStyle w:val="ListParagraph"/>
        <w:ind w:left="1440"/>
        <w:rPr>
          <w:rFonts w:ascii="Times New Roman" w:hAnsi="Times New Roman" w:cs="Times New Roman"/>
        </w:rPr>
      </w:pPr>
    </w:p>
    <w:p w:rsidR="008C482C" w:rsidRDefault="008C482C" w:rsidP="008C482C">
      <w:pPr>
        <w:pStyle w:val="ListParagraph"/>
        <w:numPr>
          <w:ilvl w:val="0"/>
          <w:numId w:val="22"/>
        </w:numPr>
        <w:spacing w:after="0" w:line="240" w:lineRule="auto"/>
        <w:rPr>
          <w:rFonts w:ascii="Times New Roman" w:hAnsi="Times New Roman" w:cs="Times New Roman"/>
        </w:rPr>
      </w:pPr>
      <w:r>
        <w:rPr>
          <w:rFonts w:ascii="Times New Roman" w:hAnsi="Times New Roman" w:cs="Times New Roman"/>
        </w:rPr>
        <w:t>Do most scientists …?</w:t>
      </w:r>
    </w:p>
    <w:p w:rsidR="008C482C" w:rsidRDefault="008C482C" w:rsidP="008C482C">
      <w:pPr>
        <w:pStyle w:val="ListParagraph"/>
        <w:numPr>
          <w:ilvl w:val="1"/>
          <w:numId w:val="22"/>
        </w:numPr>
        <w:spacing w:after="0" w:line="240" w:lineRule="auto"/>
        <w:rPr>
          <w:rFonts w:ascii="Times New Roman" w:hAnsi="Times New Roman" w:cs="Times New Roman"/>
        </w:rPr>
      </w:pPr>
      <w:r>
        <w:rPr>
          <w:rFonts w:ascii="Times New Roman" w:hAnsi="Times New Roman" w:cs="Times New Roman"/>
        </w:rPr>
        <w:t>A</w:t>
      </w:r>
      <w:r w:rsidRPr="00030972">
        <w:rPr>
          <w:rFonts w:ascii="Times New Roman" w:hAnsi="Times New Roman" w:cs="Times New Roman"/>
        </w:rPr>
        <w:t>gree with one another about whether or not</w:t>
      </w:r>
      <w:r>
        <w:rPr>
          <w:rFonts w:ascii="Times New Roman" w:hAnsi="Times New Roman" w:cs="Times New Roman"/>
        </w:rPr>
        <w:t xml:space="preserve"> global warming is happening</w:t>
      </w:r>
    </w:p>
    <w:p w:rsidR="008C482C" w:rsidRDefault="008C482C" w:rsidP="008C482C">
      <w:pPr>
        <w:pStyle w:val="ListParagraph"/>
        <w:numPr>
          <w:ilvl w:val="1"/>
          <w:numId w:val="22"/>
        </w:numPr>
        <w:spacing w:after="0" w:line="240" w:lineRule="auto"/>
        <w:rPr>
          <w:rFonts w:ascii="Times New Roman" w:hAnsi="Times New Roman" w:cs="Times New Roman"/>
        </w:rPr>
      </w:pPr>
      <w:r>
        <w:rPr>
          <w:rFonts w:ascii="Times New Roman" w:hAnsi="Times New Roman" w:cs="Times New Roman"/>
        </w:rPr>
        <w:t>Disa</w:t>
      </w:r>
      <w:r w:rsidRPr="00030972">
        <w:rPr>
          <w:rFonts w:ascii="Times New Roman" w:hAnsi="Times New Roman" w:cs="Times New Roman"/>
        </w:rPr>
        <w:t xml:space="preserve">gree with one another </w:t>
      </w:r>
      <w:r>
        <w:rPr>
          <w:rFonts w:ascii="Times New Roman" w:hAnsi="Times New Roman" w:cs="Times New Roman"/>
        </w:rPr>
        <w:t>on this issue</w:t>
      </w:r>
    </w:p>
    <w:p w:rsidR="008C482C" w:rsidRDefault="008C482C" w:rsidP="008C482C">
      <w:pPr>
        <w:pStyle w:val="ListParagraph"/>
        <w:rPr>
          <w:rFonts w:ascii="Times New Roman" w:hAnsi="Times New Roman" w:cs="Times New Roman"/>
        </w:rPr>
      </w:pPr>
    </w:p>
    <w:p w:rsidR="008C482C" w:rsidRDefault="008C482C" w:rsidP="008C482C">
      <w:pPr>
        <w:pStyle w:val="ListParagraph"/>
        <w:numPr>
          <w:ilvl w:val="0"/>
          <w:numId w:val="22"/>
        </w:numPr>
        <w:spacing w:after="0" w:line="240" w:lineRule="auto"/>
        <w:rPr>
          <w:rFonts w:ascii="Times New Roman" w:hAnsi="Times New Roman" w:cs="Times New Roman"/>
        </w:rPr>
      </w:pPr>
      <w:r>
        <w:rPr>
          <w:rFonts w:ascii="Times New Roman" w:hAnsi="Times New Roman" w:cs="Times New Roman"/>
        </w:rPr>
        <w:t>Does t</w:t>
      </w:r>
      <w:r w:rsidRPr="002D7A56">
        <w:rPr>
          <w:rFonts w:ascii="Times New Roman" w:hAnsi="Times New Roman" w:cs="Times New Roman"/>
        </w:rPr>
        <w:t xml:space="preserve">he </w:t>
      </w:r>
      <w:r>
        <w:rPr>
          <w:rFonts w:ascii="Times New Roman" w:hAnsi="Times New Roman" w:cs="Times New Roman"/>
        </w:rPr>
        <w:t>Affordable Care Act e</w:t>
      </w:r>
      <w:r w:rsidRPr="00170026">
        <w:rPr>
          <w:rFonts w:ascii="Times New Roman" w:hAnsi="Times New Roman" w:cs="Times New Roman"/>
        </w:rPr>
        <w:t>stablish a government panel to make decisions about end-of-l</w:t>
      </w:r>
      <w:r>
        <w:rPr>
          <w:rFonts w:ascii="Times New Roman" w:hAnsi="Times New Roman" w:cs="Times New Roman"/>
        </w:rPr>
        <w:t>ife care or not…?</w:t>
      </w:r>
    </w:p>
    <w:p w:rsidR="008C482C" w:rsidRDefault="008C482C" w:rsidP="008C482C">
      <w:pPr>
        <w:pStyle w:val="ListParagraph"/>
        <w:numPr>
          <w:ilvl w:val="1"/>
          <w:numId w:val="22"/>
        </w:numPr>
        <w:spacing w:after="0" w:line="240" w:lineRule="auto"/>
        <w:rPr>
          <w:rFonts w:ascii="Times New Roman" w:hAnsi="Times New Roman" w:cs="Times New Roman"/>
        </w:rPr>
      </w:pPr>
      <w:r w:rsidRPr="00170026">
        <w:rPr>
          <w:rFonts w:ascii="Times New Roman" w:hAnsi="Times New Roman" w:cs="Times New Roman"/>
          <w:i/>
        </w:rPr>
        <w:t>Does</w:t>
      </w:r>
      <w:r>
        <w:rPr>
          <w:rFonts w:ascii="Times New Roman" w:hAnsi="Times New Roman" w:cs="Times New Roman"/>
        </w:rPr>
        <w:t xml:space="preserve"> establish one</w:t>
      </w:r>
    </w:p>
    <w:p w:rsidR="008C482C" w:rsidRDefault="008C482C" w:rsidP="008C482C">
      <w:pPr>
        <w:pStyle w:val="ListParagraph"/>
        <w:numPr>
          <w:ilvl w:val="1"/>
          <w:numId w:val="22"/>
        </w:numPr>
        <w:spacing w:after="0" w:line="240" w:lineRule="auto"/>
        <w:rPr>
          <w:rFonts w:ascii="Times New Roman" w:hAnsi="Times New Roman" w:cs="Times New Roman"/>
        </w:rPr>
      </w:pPr>
      <w:r w:rsidRPr="00170026">
        <w:rPr>
          <w:rFonts w:ascii="Times New Roman" w:hAnsi="Times New Roman" w:cs="Times New Roman"/>
          <w:i/>
        </w:rPr>
        <w:t>Does not</w:t>
      </w:r>
      <w:r w:rsidRPr="00170026">
        <w:rPr>
          <w:rFonts w:ascii="Times New Roman" w:hAnsi="Times New Roman" w:cs="Times New Roman"/>
        </w:rPr>
        <w:t xml:space="preserve"> </w:t>
      </w:r>
      <w:r>
        <w:rPr>
          <w:rFonts w:ascii="Times New Roman" w:hAnsi="Times New Roman" w:cs="Times New Roman"/>
        </w:rPr>
        <w:t>establish one</w:t>
      </w:r>
    </w:p>
    <w:p w:rsidR="008C482C" w:rsidRDefault="008C482C" w:rsidP="008C482C">
      <w:pPr>
        <w:rPr>
          <w:rFonts w:ascii="Times New Roman" w:hAnsi="Times New Roman" w:cs="Times New Roman"/>
        </w:rPr>
      </w:pPr>
    </w:p>
    <w:p w:rsidR="008C482C" w:rsidRPr="00440099" w:rsidRDefault="008C482C" w:rsidP="008C482C">
      <w:pPr>
        <w:pStyle w:val="ListParagraph"/>
        <w:numPr>
          <w:ilvl w:val="0"/>
          <w:numId w:val="22"/>
        </w:numPr>
        <w:spacing w:after="0" w:line="240" w:lineRule="auto"/>
        <w:rPr>
          <w:rStyle w:val="Strong"/>
          <w:rFonts w:ascii="Times New Roman" w:hAnsi="Times New Roman" w:cs="Times New Roman"/>
          <w:b w:val="0"/>
          <w:bCs w:val="0"/>
        </w:rPr>
      </w:pPr>
      <w:r w:rsidRPr="00440099">
        <w:rPr>
          <w:rStyle w:val="Strong"/>
          <w:rFonts w:ascii="Times New Roman" w:hAnsi="Times New Roman" w:cs="Times New Roman"/>
          <w:color w:val="333333"/>
          <w:shd w:val="clear" w:color="auto" w:fill="FFFFFF"/>
        </w:rPr>
        <w:t xml:space="preserve">As you may know, the federal government runs a deficit when it spends more than it takes in during a given year. </w:t>
      </w:r>
      <w:r w:rsidRPr="003A4C68">
        <w:rPr>
          <w:rFonts w:ascii="Times New Roman" w:hAnsi="Times New Roman" w:cs="Times New Roman"/>
        </w:rPr>
        <w:t>Since 2012, when Barack Obama was re-elected</w:t>
      </w:r>
      <w:r>
        <w:rPr>
          <w:rFonts w:ascii="Times New Roman" w:hAnsi="Times New Roman" w:cs="Times New Roman"/>
        </w:rPr>
        <w:t xml:space="preserve"> president</w:t>
      </w:r>
      <w:r w:rsidRPr="00440099">
        <w:rPr>
          <w:rStyle w:val="Strong"/>
          <w:rFonts w:ascii="Times New Roman" w:hAnsi="Times New Roman" w:cs="Times New Roman"/>
          <w:color w:val="333333"/>
          <w:shd w:val="clear" w:color="auto" w:fill="FFFFFF"/>
        </w:rPr>
        <w:t xml:space="preserve">, </w:t>
      </w:r>
      <w:r>
        <w:rPr>
          <w:rStyle w:val="Strong"/>
          <w:rFonts w:ascii="Times New Roman" w:hAnsi="Times New Roman" w:cs="Times New Roman"/>
          <w:color w:val="333333"/>
          <w:shd w:val="clear" w:color="auto" w:fill="FFFFFF"/>
        </w:rPr>
        <w:t>has</w:t>
      </w:r>
      <w:r w:rsidRPr="00440099">
        <w:rPr>
          <w:rStyle w:val="Strong"/>
          <w:rFonts w:ascii="Times New Roman" w:hAnsi="Times New Roman" w:cs="Times New Roman"/>
          <w:color w:val="333333"/>
          <w:shd w:val="clear" w:color="auto" w:fill="FFFFFF"/>
        </w:rPr>
        <w:t> the</w:t>
      </w:r>
      <w:r>
        <w:rPr>
          <w:rStyle w:val="Strong"/>
          <w:rFonts w:ascii="Times New Roman" w:hAnsi="Times New Roman" w:cs="Times New Roman"/>
          <w:color w:val="333333"/>
          <w:shd w:val="clear" w:color="auto" w:fill="FFFFFF"/>
        </w:rPr>
        <w:t xml:space="preserve"> a</w:t>
      </w:r>
      <w:r w:rsidRPr="00440099">
        <w:rPr>
          <w:rStyle w:val="Strong"/>
          <w:rFonts w:ascii="Times New Roman" w:hAnsi="Times New Roman" w:cs="Times New Roman"/>
          <w:color w:val="333333"/>
          <w:shd w:val="clear" w:color="auto" w:fill="FFFFFF"/>
        </w:rPr>
        <w:t>nnual federa</w:t>
      </w:r>
      <w:r>
        <w:rPr>
          <w:rStyle w:val="Strong"/>
          <w:rFonts w:ascii="Times New Roman" w:hAnsi="Times New Roman" w:cs="Times New Roman"/>
          <w:color w:val="333333"/>
          <w:shd w:val="clear" w:color="auto" w:fill="FFFFFF"/>
        </w:rPr>
        <w:t>l budget deficit has:</w:t>
      </w:r>
    </w:p>
    <w:p w:rsidR="008C482C" w:rsidRPr="00440099" w:rsidRDefault="008C482C" w:rsidP="008C482C">
      <w:pPr>
        <w:pStyle w:val="ListParagraph"/>
        <w:numPr>
          <w:ilvl w:val="1"/>
          <w:numId w:val="22"/>
        </w:numPr>
        <w:spacing w:after="0" w:line="240" w:lineRule="auto"/>
        <w:rPr>
          <w:rStyle w:val="Strong"/>
          <w:rFonts w:ascii="Times New Roman" w:hAnsi="Times New Roman" w:cs="Times New Roman"/>
          <w:b w:val="0"/>
          <w:bCs w:val="0"/>
        </w:rPr>
      </w:pPr>
      <w:r>
        <w:rPr>
          <w:rStyle w:val="Strong"/>
          <w:rFonts w:ascii="Times New Roman" w:hAnsi="Times New Roman" w:cs="Times New Roman"/>
          <w:color w:val="333333"/>
          <w:shd w:val="clear" w:color="auto" w:fill="FFFFFF"/>
        </w:rPr>
        <w:t>Increased</w:t>
      </w:r>
    </w:p>
    <w:p w:rsidR="008C482C" w:rsidRPr="00440099" w:rsidRDefault="008C482C" w:rsidP="008C482C">
      <w:pPr>
        <w:pStyle w:val="ListParagraph"/>
        <w:numPr>
          <w:ilvl w:val="1"/>
          <w:numId w:val="22"/>
        </w:numPr>
        <w:spacing w:after="0" w:line="240" w:lineRule="auto"/>
        <w:rPr>
          <w:rStyle w:val="Strong"/>
          <w:rFonts w:ascii="Times New Roman" w:hAnsi="Times New Roman" w:cs="Times New Roman"/>
          <w:b w:val="0"/>
          <w:bCs w:val="0"/>
        </w:rPr>
      </w:pPr>
      <w:r>
        <w:rPr>
          <w:rStyle w:val="Strong"/>
          <w:rFonts w:ascii="Times New Roman" w:hAnsi="Times New Roman" w:cs="Times New Roman"/>
          <w:color w:val="333333"/>
          <w:shd w:val="clear" w:color="auto" w:fill="FFFFFF"/>
        </w:rPr>
        <w:t>Stayed about the same</w:t>
      </w:r>
    </w:p>
    <w:p w:rsidR="008C482C" w:rsidRPr="008D1450" w:rsidRDefault="008C482C" w:rsidP="008C482C">
      <w:pPr>
        <w:pStyle w:val="ListParagraph"/>
        <w:numPr>
          <w:ilvl w:val="1"/>
          <w:numId w:val="22"/>
        </w:numPr>
        <w:spacing w:after="0" w:line="240" w:lineRule="auto"/>
        <w:rPr>
          <w:rFonts w:ascii="Times New Roman" w:hAnsi="Times New Roman" w:cs="Times New Roman"/>
          <w:bCs/>
          <w:color w:val="333333"/>
          <w:shd w:val="clear" w:color="auto" w:fill="FFFFFF"/>
        </w:rPr>
      </w:pPr>
      <w:r>
        <w:rPr>
          <w:rStyle w:val="Strong"/>
          <w:rFonts w:ascii="Times New Roman" w:hAnsi="Times New Roman" w:cs="Times New Roman"/>
          <w:color w:val="333333"/>
          <w:shd w:val="clear" w:color="auto" w:fill="FFFFFF"/>
        </w:rPr>
        <w:t>Decreased</w:t>
      </w:r>
    </w:p>
    <w:p w:rsidR="008C482C" w:rsidRPr="00030972" w:rsidRDefault="008C482C" w:rsidP="008C482C">
      <w:pPr>
        <w:rPr>
          <w:rFonts w:ascii="Times New Roman" w:hAnsi="Times New Roman" w:cs="Times New Roman"/>
        </w:rPr>
      </w:pPr>
    </w:p>
    <w:p w:rsidR="008C482C" w:rsidRPr="006752F1" w:rsidRDefault="008C482C" w:rsidP="008C482C">
      <w:pPr>
        <w:rPr>
          <w:rFonts w:ascii="Times New Roman" w:hAnsi="Times New Roman" w:cs="Times New Roman"/>
          <w:b/>
        </w:rPr>
      </w:pPr>
      <w:r w:rsidRPr="003A1C1E">
        <w:rPr>
          <w:rFonts w:ascii="Times New Roman" w:hAnsi="Times New Roman" w:cs="Times New Roman"/>
          <w:b/>
          <w:highlight w:val="yellow"/>
        </w:rPr>
        <w:t>Explicit DK</w:t>
      </w:r>
      <w:r>
        <w:rPr>
          <w:rFonts w:ascii="Times New Roman" w:hAnsi="Times New Roman" w:cs="Times New Roman"/>
          <w:b/>
        </w:rPr>
        <w:t xml:space="preserve"> + </w:t>
      </w:r>
      <w:r w:rsidRPr="00483C4E">
        <w:rPr>
          <w:rFonts w:ascii="Times New Roman" w:hAnsi="Times New Roman" w:cs="Times New Roman"/>
          <w:b/>
          <w:highlight w:val="yellow"/>
        </w:rPr>
        <w:t>DK Encouraging</w:t>
      </w:r>
    </w:p>
    <w:p w:rsidR="008C482C" w:rsidRPr="006752F1" w:rsidRDefault="008C482C" w:rsidP="008C482C">
      <w:pPr>
        <w:rPr>
          <w:rFonts w:ascii="Times New Roman" w:hAnsi="Times New Roman" w:cs="Times New Roman"/>
        </w:rPr>
      </w:pPr>
    </w:p>
    <w:p w:rsidR="008C482C" w:rsidRPr="0085292F" w:rsidRDefault="008C482C" w:rsidP="008C482C">
      <w:pPr>
        <w:pStyle w:val="ListParagraph"/>
        <w:numPr>
          <w:ilvl w:val="0"/>
          <w:numId w:val="10"/>
        </w:numPr>
        <w:spacing w:after="0" w:line="240" w:lineRule="auto"/>
        <w:rPr>
          <w:rFonts w:ascii="Times New Roman" w:hAnsi="Times New Roman" w:cs="Times New Roman"/>
        </w:rPr>
      </w:pPr>
      <w:r w:rsidRPr="0085292F">
        <w:rPr>
          <w:rFonts w:ascii="Times New Roman" w:hAnsi="Times New Roman" w:cs="Times New Roman"/>
        </w:rPr>
        <w:t>According to the Constitution, American presidents must be “natural born citizens.” Some people say Barack Obama was not born in the United States, but was born in another country. Do you think Barack Obama was …?</w:t>
      </w:r>
    </w:p>
    <w:p w:rsidR="008C482C" w:rsidRDefault="008C482C" w:rsidP="008C482C">
      <w:pPr>
        <w:pStyle w:val="ListParagraph"/>
        <w:numPr>
          <w:ilvl w:val="0"/>
          <w:numId w:val="11"/>
        </w:numPr>
        <w:spacing w:after="0" w:line="240" w:lineRule="auto"/>
        <w:rPr>
          <w:rFonts w:ascii="Times New Roman" w:hAnsi="Times New Roman" w:cs="Times New Roman"/>
        </w:rPr>
      </w:pPr>
      <w:r w:rsidRPr="0085292F">
        <w:rPr>
          <w:rFonts w:ascii="Times New Roman" w:hAnsi="Times New Roman" w:cs="Times New Roman"/>
        </w:rPr>
        <w:t xml:space="preserve">Born in the US </w:t>
      </w:r>
    </w:p>
    <w:p w:rsidR="008C482C" w:rsidRDefault="008C482C" w:rsidP="008C482C">
      <w:pPr>
        <w:pStyle w:val="ListParagraph"/>
        <w:numPr>
          <w:ilvl w:val="0"/>
          <w:numId w:val="11"/>
        </w:numPr>
        <w:spacing w:after="0" w:line="240" w:lineRule="auto"/>
        <w:rPr>
          <w:rFonts w:ascii="Times New Roman" w:hAnsi="Times New Roman" w:cs="Times New Roman"/>
        </w:rPr>
      </w:pPr>
      <w:r w:rsidRPr="0085292F">
        <w:rPr>
          <w:rFonts w:ascii="Times New Roman" w:hAnsi="Times New Roman" w:cs="Times New Roman"/>
        </w:rPr>
        <w:t>Born in another country</w:t>
      </w:r>
    </w:p>
    <w:p w:rsidR="008C482C" w:rsidRPr="0085292F" w:rsidRDefault="008C482C" w:rsidP="008C482C">
      <w:pPr>
        <w:pStyle w:val="ListParagraph"/>
        <w:numPr>
          <w:ilvl w:val="0"/>
          <w:numId w:val="11"/>
        </w:numPr>
        <w:spacing w:after="0" w:line="240" w:lineRule="auto"/>
        <w:rPr>
          <w:rFonts w:ascii="Times New Roman" w:hAnsi="Times New Roman" w:cs="Times New Roman"/>
        </w:rPr>
      </w:pPr>
      <w:r>
        <w:rPr>
          <w:rFonts w:ascii="Times New Roman" w:hAnsi="Times New Roman" w:cs="Times New Roman"/>
        </w:rPr>
        <w:t>Don’t Know</w:t>
      </w:r>
    </w:p>
    <w:p w:rsidR="008C482C" w:rsidRPr="0085292F" w:rsidRDefault="008C482C" w:rsidP="008C482C">
      <w:pPr>
        <w:rPr>
          <w:rFonts w:ascii="Times New Roman" w:hAnsi="Times New Roman" w:cs="Times New Roman"/>
        </w:rPr>
      </w:pPr>
    </w:p>
    <w:p w:rsidR="008C482C" w:rsidRPr="0085292F" w:rsidRDefault="008C482C" w:rsidP="008C482C">
      <w:pPr>
        <w:pStyle w:val="ListParagraph"/>
        <w:numPr>
          <w:ilvl w:val="0"/>
          <w:numId w:val="10"/>
        </w:numPr>
        <w:spacing w:after="0" w:line="240" w:lineRule="auto"/>
        <w:rPr>
          <w:rFonts w:ascii="Times New Roman" w:hAnsi="Times New Roman" w:cs="Times New Roman"/>
        </w:rPr>
      </w:pPr>
      <w:r w:rsidRPr="0085292F">
        <w:rPr>
          <w:rFonts w:ascii="Times New Roman" w:hAnsi="Times New Roman" w:cs="Times New Roman"/>
        </w:rPr>
        <w:t>Do you personally believe that Barack Obama is a …?</w:t>
      </w:r>
    </w:p>
    <w:p w:rsidR="008C482C" w:rsidRPr="006752F1" w:rsidRDefault="008C482C" w:rsidP="008C482C">
      <w:pPr>
        <w:pStyle w:val="ListParagraph"/>
        <w:numPr>
          <w:ilvl w:val="1"/>
          <w:numId w:val="10"/>
        </w:numPr>
        <w:spacing w:after="0" w:line="240" w:lineRule="auto"/>
        <w:rPr>
          <w:rFonts w:ascii="Times New Roman" w:hAnsi="Times New Roman" w:cs="Times New Roman"/>
        </w:rPr>
      </w:pPr>
      <w:r w:rsidRPr="006752F1">
        <w:rPr>
          <w:rFonts w:ascii="Times New Roman" w:hAnsi="Times New Roman" w:cs="Times New Roman"/>
        </w:rPr>
        <w:t>Muslim</w:t>
      </w:r>
    </w:p>
    <w:p w:rsidR="008C482C" w:rsidRPr="006752F1" w:rsidRDefault="008C482C" w:rsidP="008C482C">
      <w:pPr>
        <w:pStyle w:val="ListParagraph"/>
        <w:numPr>
          <w:ilvl w:val="1"/>
          <w:numId w:val="10"/>
        </w:numPr>
        <w:spacing w:after="0" w:line="240" w:lineRule="auto"/>
        <w:rPr>
          <w:rFonts w:ascii="Times New Roman" w:hAnsi="Times New Roman" w:cs="Times New Roman"/>
        </w:rPr>
      </w:pPr>
      <w:r w:rsidRPr="006752F1">
        <w:rPr>
          <w:rFonts w:ascii="Times New Roman" w:hAnsi="Times New Roman" w:cs="Times New Roman"/>
        </w:rPr>
        <w:t>Christian</w:t>
      </w:r>
    </w:p>
    <w:p w:rsidR="008C482C" w:rsidRPr="006752F1" w:rsidRDefault="008C482C" w:rsidP="008C482C">
      <w:pPr>
        <w:pStyle w:val="ListParagraph"/>
        <w:numPr>
          <w:ilvl w:val="1"/>
          <w:numId w:val="10"/>
        </w:numPr>
        <w:spacing w:after="0" w:line="240" w:lineRule="auto"/>
        <w:rPr>
          <w:rFonts w:ascii="Times New Roman" w:hAnsi="Times New Roman" w:cs="Times New Roman"/>
        </w:rPr>
      </w:pPr>
      <w:r w:rsidRPr="006752F1">
        <w:rPr>
          <w:rFonts w:ascii="Times New Roman" w:hAnsi="Times New Roman" w:cs="Times New Roman"/>
        </w:rPr>
        <w:t>Don’ t Know</w:t>
      </w:r>
    </w:p>
    <w:p w:rsidR="008C482C" w:rsidRPr="006752F1" w:rsidRDefault="008C482C" w:rsidP="008C482C">
      <w:pPr>
        <w:rPr>
          <w:rFonts w:ascii="Times New Roman" w:hAnsi="Times New Roman" w:cs="Times New Roman"/>
        </w:rPr>
      </w:pPr>
    </w:p>
    <w:p w:rsidR="008C482C" w:rsidRPr="006752F1" w:rsidRDefault="008C482C" w:rsidP="008C482C">
      <w:pPr>
        <w:pStyle w:val="ListParagraph"/>
        <w:numPr>
          <w:ilvl w:val="0"/>
          <w:numId w:val="10"/>
        </w:numPr>
        <w:spacing w:after="0" w:line="240" w:lineRule="auto"/>
        <w:rPr>
          <w:rFonts w:ascii="Times New Roman" w:hAnsi="Times New Roman" w:cs="Times New Roman"/>
        </w:rPr>
      </w:pPr>
      <w:r w:rsidRPr="006752F1">
        <w:rPr>
          <w:rFonts w:ascii="Times New Roman" w:hAnsi="Times New Roman" w:cs="Times New Roman"/>
        </w:rPr>
        <w:t>To the best of your knowledge, would you say the Affordable Care Act…?</w:t>
      </w:r>
    </w:p>
    <w:p w:rsidR="008C482C" w:rsidRPr="006752F1" w:rsidRDefault="008C482C" w:rsidP="008C482C">
      <w:pPr>
        <w:pStyle w:val="ListParagraph"/>
        <w:numPr>
          <w:ilvl w:val="1"/>
          <w:numId w:val="10"/>
        </w:numPr>
        <w:spacing w:after="0" w:line="240" w:lineRule="auto"/>
        <w:rPr>
          <w:rFonts w:ascii="Times New Roman" w:hAnsi="Times New Roman" w:cs="Times New Roman"/>
        </w:rPr>
      </w:pPr>
      <w:r w:rsidRPr="006752F1">
        <w:rPr>
          <w:rFonts w:ascii="Times New Roman" w:hAnsi="Times New Roman" w:cs="Times New Roman"/>
          <w:i/>
        </w:rPr>
        <w:t>Allows</w:t>
      </w:r>
      <w:r w:rsidRPr="006752F1">
        <w:rPr>
          <w:rFonts w:ascii="Times New Roman" w:hAnsi="Times New Roman" w:cs="Times New Roman"/>
        </w:rPr>
        <w:t xml:space="preserve"> undocumented immigrants to receive financial help from the government to buy health insurance</w:t>
      </w:r>
    </w:p>
    <w:p w:rsidR="008C482C" w:rsidRPr="006752F1" w:rsidRDefault="008C482C" w:rsidP="008C482C">
      <w:pPr>
        <w:pStyle w:val="ListParagraph"/>
        <w:numPr>
          <w:ilvl w:val="1"/>
          <w:numId w:val="10"/>
        </w:numPr>
        <w:spacing w:after="0" w:line="240" w:lineRule="auto"/>
        <w:rPr>
          <w:rFonts w:ascii="Times New Roman" w:hAnsi="Times New Roman" w:cs="Times New Roman"/>
        </w:rPr>
      </w:pPr>
      <w:r w:rsidRPr="006752F1">
        <w:rPr>
          <w:rFonts w:ascii="Times New Roman" w:hAnsi="Times New Roman" w:cs="Times New Roman"/>
          <w:i/>
        </w:rPr>
        <w:t>Does not allow</w:t>
      </w:r>
      <w:r w:rsidRPr="006752F1">
        <w:rPr>
          <w:rFonts w:ascii="Times New Roman" w:hAnsi="Times New Roman" w:cs="Times New Roman"/>
        </w:rPr>
        <w:t xml:space="preserve"> undocumented immigrants to receive financial help from the government to buy health insurance</w:t>
      </w:r>
    </w:p>
    <w:p w:rsidR="008C482C" w:rsidRPr="006752F1" w:rsidRDefault="008C482C" w:rsidP="008C482C">
      <w:pPr>
        <w:pStyle w:val="ListParagraph"/>
        <w:numPr>
          <w:ilvl w:val="1"/>
          <w:numId w:val="10"/>
        </w:numPr>
        <w:spacing w:after="0" w:line="240" w:lineRule="auto"/>
        <w:rPr>
          <w:rFonts w:ascii="Times New Roman" w:hAnsi="Times New Roman" w:cs="Times New Roman"/>
        </w:rPr>
      </w:pPr>
      <w:r w:rsidRPr="006752F1">
        <w:rPr>
          <w:rFonts w:ascii="Times New Roman" w:hAnsi="Times New Roman" w:cs="Times New Roman"/>
        </w:rPr>
        <w:t>Don’t Know</w:t>
      </w:r>
    </w:p>
    <w:p w:rsidR="008C482C" w:rsidRDefault="008C482C" w:rsidP="008C482C">
      <w:pPr>
        <w:rPr>
          <w:rFonts w:ascii="Times New Roman" w:hAnsi="Times New Roman" w:cs="Times New Roman"/>
          <w:b/>
        </w:rPr>
      </w:pPr>
    </w:p>
    <w:p w:rsidR="008C482C" w:rsidRDefault="008C482C" w:rsidP="008C482C">
      <w:pPr>
        <w:pStyle w:val="ListParagraph"/>
        <w:numPr>
          <w:ilvl w:val="0"/>
          <w:numId w:val="10"/>
        </w:numPr>
        <w:spacing w:after="0" w:line="240" w:lineRule="auto"/>
        <w:rPr>
          <w:rFonts w:ascii="Times New Roman" w:hAnsi="Times New Roman" w:cs="Times New Roman"/>
        </w:rPr>
      </w:pPr>
      <w:r w:rsidRPr="009309E6">
        <w:rPr>
          <w:rFonts w:ascii="Times New Roman" w:hAnsi="Times New Roman" w:cs="Times New Roman"/>
        </w:rPr>
        <w:t xml:space="preserve">Do you think </w:t>
      </w:r>
      <w:r>
        <w:rPr>
          <w:rFonts w:ascii="Times New Roman" w:hAnsi="Times New Roman" w:cs="Times New Roman"/>
        </w:rPr>
        <w:t>that…?</w:t>
      </w:r>
    </w:p>
    <w:p w:rsidR="008C482C" w:rsidRDefault="008C482C" w:rsidP="008C482C">
      <w:pPr>
        <w:pStyle w:val="ListParagraph"/>
        <w:numPr>
          <w:ilvl w:val="1"/>
          <w:numId w:val="10"/>
        </w:numPr>
        <w:spacing w:after="0" w:line="240" w:lineRule="auto"/>
        <w:rPr>
          <w:rFonts w:ascii="Times New Roman" w:hAnsi="Times New Roman" w:cs="Times New Roman"/>
        </w:rPr>
      </w:pPr>
      <w:r>
        <w:rPr>
          <w:rFonts w:ascii="Times New Roman" w:hAnsi="Times New Roman" w:cs="Times New Roman"/>
        </w:rPr>
        <w:t>M</w:t>
      </w:r>
      <w:r w:rsidRPr="009309E6">
        <w:rPr>
          <w:rFonts w:ascii="Times New Roman" w:hAnsi="Times New Roman" w:cs="Times New Roman"/>
        </w:rPr>
        <w:t>ost scientists</w:t>
      </w:r>
      <w:r>
        <w:rPr>
          <w:rFonts w:ascii="Times New Roman" w:hAnsi="Times New Roman" w:cs="Times New Roman"/>
        </w:rPr>
        <w:t xml:space="preserve"> a</w:t>
      </w:r>
      <w:r w:rsidRPr="00030972">
        <w:rPr>
          <w:rFonts w:ascii="Times New Roman" w:hAnsi="Times New Roman" w:cs="Times New Roman"/>
        </w:rPr>
        <w:t>gree with one another about whether or not</w:t>
      </w:r>
      <w:r>
        <w:rPr>
          <w:rFonts w:ascii="Times New Roman" w:hAnsi="Times New Roman" w:cs="Times New Roman"/>
        </w:rPr>
        <w:t xml:space="preserve"> global warming is happening</w:t>
      </w:r>
    </w:p>
    <w:p w:rsidR="008C482C" w:rsidRDefault="008C482C" w:rsidP="008C482C">
      <w:pPr>
        <w:pStyle w:val="ListParagraph"/>
        <w:numPr>
          <w:ilvl w:val="1"/>
          <w:numId w:val="10"/>
        </w:numPr>
        <w:spacing w:after="0" w:line="240" w:lineRule="auto"/>
        <w:rPr>
          <w:rFonts w:ascii="Times New Roman" w:hAnsi="Times New Roman" w:cs="Times New Roman"/>
        </w:rPr>
      </w:pPr>
      <w:r>
        <w:rPr>
          <w:rFonts w:ascii="Times New Roman" w:hAnsi="Times New Roman" w:cs="Times New Roman"/>
        </w:rPr>
        <w:t>T</w:t>
      </w:r>
      <w:r w:rsidRPr="00030972">
        <w:rPr>
          <w:rFonts w:ascii="Times New Roman" w:hAnsi="Times New Roman" w:cs="Times New Roman"/>
        </w:rPr>
        <w:t>here is a lot of disagreement</w:t>
      </w:r>
      <w:r>
        <w:rPr>
          <w:rFonts w:ascii="Times New Roman" w:hAnsi="Times New Roman" w:cs="Times New Roman"/>
        </w:rPr>
        <w:t xml:space="preserve"> among scientists on this issue</w:t>
      </w:r>
    </w:p>
    <w:p w:rsidR="008C482C" w:rsidRPr="00030972" w:rsidRDefault="008C482C" w:rsidP="008C482C">
      <w:pPr>
        <w:pStyle w:val="ListParagraph"/>
        <w:numPr>
          <w:ilvl w:val="1"/>
          <w:numId w:val="10"/>
        </w:numPr>
        <w:spacing w:after="0" w:line="240" w:lineRule="auto"/>
        <w:rPr>
          <w:rFonts w:ascii="Times New Roman" w:hAnsi="Times New Roman" w:cs="Times New Roman"/>
        </w:rPr>
      </w:pPr>
      <w:r>
        <w:rPr>
          <w:rFonts w:ascii="Times New Roman" w:hAnsi="Times New Roman" w:cs="Times New Roman"/>
        </w:rPr>
        <w:lastRenderedPageBreak/>
        <w:t>Don’t Know</w:t>
      </w:r>
    </w:p>
    <w:p w:rsidR="008C482C" w:rsidRDefault="008C482C" w:rsidP="008C482C">
      <w:pPr>
        <w:pStyle w:val="ListParagraph"/>
        <w:rPr>
          <w:rFonts w:ascii="Times New Roman" w:hAnsi="Times New Roman" w:cs="Times New Roman"/>
        </w:rPr>
      </w:pPr>
    </w:p>
    <w:p w:rsidR="008C482C" w:rsidRDefault="008C482C" w:rsidP="008C482C">
      <w:pPr>
        <w:pStyle w:val="ListParagraph"/>
        <w:numPr>
          <w:ilvl w:val="0"/>
          <w:numId w:val="10"/>
        </w:numPr>
        <w:spacing w:after="0" w:line="240" w:lineRule="auto"/>
        <w:rPr>
          <w:rFonts w:ascii="Times New Roman" w:hAnsi="Times New Roman" w:cs="Times New Roman"/>
        </w:rPr>
      </w:pPr>
      <w:r w:rsidRPr="002D7A56">
        <w:rPr>
          <w:rFonts w:ascii="Times New Roman" w:hAnsi="Times New Roman" w:cs="Times New Roman"/>
        </w:rPr>
        <w:t xml:space="preserve">To the best of your knowledge, would you say the </w:t>
      </w:r>
      <w:r>
        <w:rPr>
          <w:rFonts w:ascii="Times New Roman" w:hAnsi="Times New Roman" w:cs="Times New Roman"/>
        </w:rPr>
        <w:t>Affordable Care Act does or does not e</w:t>
      </w:r>
      <w:r w:rsidRPr="00170026">
        <w:rPr>
          <w:rFonts w:ascii="Times New Roman" w:hAnsi="Times New Roman" w:cs="Times New Roman"/>
        </w:rPr>
        <w:t>stablish a government panel to make decisions about end-of-l</w:t>
      </w:r>
      <w:r>
        <w:rPr>
          <w:rFonts w:ascii="Times New Roman" w:hAnsi="Times New Roman" w:cs="Times New Roman"/>
        </w:rPr>
        <w:t>ife care …?</w:t>
      </w:r>
    </w:p>
    <w:p w:rsidR="008C482C" w:rsidRDefault="008C482C" w:rsidP="008C482C">
      <w:pPr>
        <w:pStyle w:val="ListParagraph"/>
        <w:numPr>
          <w:ilvl w:val="1"/>
          <w:numId w:val="10"/>
        </w:numPr>
        <w:spacing w:after="0" w:line="240" w:lineRule="auto"/>
        <w:rPr>
          <w:rFonts w:ascii="Times New Roman" w:hAnsi="Times New Roman" w:cs="Times New Roman"/>
        </w:rPr>
      </w:pPr>
      <w:r w:rsidRPr="00170026">
        <w:rPr>
          <w:rFonts w:ascii="Times New Roman" w:hAnsi="Times New Roman" w:cs="Times New Roman"/>
          <w:i/>
        </w:rPr>
        <w:t>Does</w:t>
      </w:r>
      <w:r>
        <w:rPr>
          <w:rFonts w:ascii="Times New Roman" w:hAnsi="Times New Roman" w:cs="Times New Roman"/>
        </w:rPr>
        <w:t xml:space="preserve"> establish one</w:t>
      </w:r>
    </w:p>
    <w:p w:rsidR="008C482C" w:rsidRDefault="008C482C" w:rsidP="008C482C">
      <w:pPr>
        <w:pStyle w:val="ListParagraph"/>
        <w:numPr>
          <w:ilvl w:val="1"/>
          <w:numId w:val="10"/>
        </w:numPr>
        <w:spacing w:after="0" w:line="240" w:lineRule="auto"/>
        <w:rPr>
          <w:rFonts w:ascii="Times New Roman" w:hAnsi="Times New Roman" w:cs="Times New Roman"/>
        </w:rPr>
      </w:pPr>
      <w:r w:rsidRPr="00170026">
        <w:rPr>
          <w:rFonts w:ascii="Times New Roman" w:hAnsi="Times New Roman" w:cs="Times New Roman"/>
          <w:i/>
        </w:rPr>
        <w:t>Does not</w:t>
      </w:r>
      <w:r w:rsidRPr="00170026">
        <w:rPr>
          <w:rFonts w:ascii="Times New Roman" w:hAnsi="Times New Roman" w:cs="Times New Roman"/>
        </w:rPr>
        <w:t xml:space="preserve"> </w:t>
      </w:r>
      <w:r>
        <w:rPr>
          <w:rFonts w:ascii="Times New Roman" w:hAnsi="Times New Roman" w:cs="Times New Roman"/>
        </w:rPr>
        <w:t>establish one</w:t>
      </w:r>
    </w:p>
    <w:p w:rsidR="008C482C" w:rsidRPr="00170026" w:rsidRDefault="008C482C" w:rsidP="008C482C">
      <w:pPr>
        <w:pStyle w:val="ListParagraph"/>
        <w:numPr>
          <w:ilvl w:val="1"/>
          <w:numId w:val="10"/>
        </w:numPr>
        <w:spacing w:after="0" w:line="240" w:lineRule="auto"/>
        <w:rPr>
          <w:rFonts w:ascii="Times New Roman" w:hAnsi="Times New Roman" w:cs="Times New Roman"/>
        </w:rPr>
      </w:pPr>
      <w:r w:rsidRPr="00170026">
        <w:rPr>
          <w:rFonts w:ascii="Times New Roman" w:hAnsi="Times New Roman" w:cs="Times New Roman"/>
        </w:rPr>
        <w:t>Don’t Know</w:t>
      </w:r>
    </w:p>
    <w:p w:rsidR="008C482C" w:rsidRPr="00170026" w:rsidRDefault="008C482C" w:rsidP="008C482C">
      <w:pPr>
        <w:pStyle w:val="ListParagraph"/>
        <w:rPr>
          <w:rFonts w:ascii="Times New Roman" w:hAnsi="Times New Roman" w:cs="Times New Roman"/>
          <w:b/>
        </w:rPr>
      </w:pPr>
    </w:p>
    <w:p w:rsidR="008C482C" w:rsidRPr="00440099" w:rsidRDefault="008C482C" w:rsidP="008C482C">
      <w:pPr>
        <w:pStyle w:val="ListParagraph"/>
        <w:numPr>
          <w:ilvl w:val="0"/>
          <w:numId w:val="10"/>
        </w:numPr>
        <w:spacing w:after="0" w:line="240" w:lineRule="auto"/>
        <w:rPr>
          <w:rStyle w:val="Strong"/>
          <w:rFonts w:ascii="Times New Roman" w:hAnsi="Times New Roman" w:cs="Times New Roman"/>
          <w:b w:val="0"/>
          <w:bCs w:val="0"/>
        </w:rPr>
      </w:pPr>
      <w:r w:rsidRPr="00440099">
        <w:rPr>
          <w:rStyle w:val="Strong"/>
          <w:rFonts w:ascii="Times New Roman" w:hAnsi="Times New Roman" w:cs="Times New Roman"/>
          <w:color w:val="333333"/>
          <w:shd w:val="clear" w:color="auto" w:fill="FFFFFF"/>
        </w:rPr>
        <w:t xml:space="preserve">As you may know, the federal government runs a deficit when it spends more than it takes in during a given year. </w:t>
      </w:r>
      <w:r w:rsidRPr="003A4C68">
        <w:rPr>
          <w:rFonts w:ascii="Times New Roman" w:hAnsi="Times New Roman" w:cs="Times New Roman"/>
        </w:rPr>
        <w:t>Since 2012, when Barack Obama was re-elected</w:t>
      </w:r>
      <w:r>
        <w:rPr>
          <w:rFonts w:ascii="Times New Roman" w:hAnsi="Times New Roman" w:cs="Times New Roman"/>
        </w:rPr>
        <w:t xml:space="preserve"> president</w:t>
      </w:r>
      <w:r w:rsidRPr="00440099">
        <w:rPr>
          <w:rStyle w:val="Strong"/>
          <w:rFonts w:ascii="Times New Roman" w:hAnsi="Times New Roman" w:cs="Times New Roman"/>
          <w:color w:val="333333"/>
          <w:shd w:val="clear" w:color="auto" w:fill="FFFFFF"/>
        </w:rPr>
        <w:t>, would you say that the</w:t>
      </w:r>
      <w:r>
        <w:rPr>
          <w:rStyle w:val="Strong"/>
          <w:rFonts w:ascii="Times New Roman" w:hAnsi="Times New Roman" w:cs="Times New Roman"/>
          <w:color w:val="333333"/>
          <w:shd w:val="clear" w:color="auto" w:fill="FFFFFF"/>
        </w:rPr>
        <w:t xml:space="preserve"> a</w:t>
      </w:r>
      <w:r w:rsidRPr="00440099">
        <w:rPr>
          <w:rStyle w:val="Strong"/>
          <w:rFonts w:ascii="Times New Roman" w:hAnsi="Times New Roman" w:cs="Times New Roman"/>
          <w:color w:val="333333"/>
          <w:shd w:val="clear" w:color="auto" w:fill="FFFFFF"/>
        </w:rPr>
        <w:t>nnual federa</w:t>
      </w:r>
      <w:r>
        <w:rPr>
          <w:rStyle w:val="Strong"/>
          <w:rFonts w:ascii="Times New Roman" w:hAnsi="Times New Roman" w:cs="Times New Roman"/>
          <w:color w:val="333333"/>
          <w:shd w:val="clear" w:color="auto" w:fill="FFFFFF"/>
        </w:rPr>
        <w:t>l budget deficit has:</w:t>
      </w:r>
    </w:p>
    <w:p w:rsidR="008C482C" w:rsidRPr="00440099" w:rsidRDefault="008C482C" w:rsidP="008C482C">
      <w:pPr>
        <w:pStyle w:val="ListParagraph"/>
        <w:numPr>
          <w:ilvl w:val="1"/>
          <w:numId w:val="10"/>
        </w:numPr>
        <w:spacing w:after="0" w:line="240" w:lineRule="auto"/>
        <w:rPr>
          <w:rStyle w:val="Strong"/>
          <w:rFonts w:ascii="Times New Roman" w:hAnsi="Times New Roman" w:cs="Times New Roman"/>
          <w:b w:val="0"/>
          <w:bCs w:val="0"/>
        </w:rPr>
      </w:pPr>
      <w:r>
        <w:rPr>
          <w:rStyle w:val="Strong"/>
          <w:rFonts w:ascii="Times New Roman" w:hAnsi="Times New Roman" w:cs="Times New Roman"/>
          <w:color w:val="333333"/>
          <w:shd w:val="clear" w:color="auto" w:fill="FFFFFF"/>
        </w:rPr>
        <w:t>Increased</w:t>
      </w:r>
    </w:p>
    <w:p w:rsidR="008C482C" w:rsidRPr="00440099" w:rsidRDefault="008C482C" w:rsidP="008C482C">
      <w:pPr>
        <w:pStyle w:val="ListParagraph"/>
        <w:numPr>
          <w:ilvl w:val="1"/>
          <w:numId w:val="10"/>
        </w:numPr>
        <w:spacing w:after="0" w:line="240" w:lineRule="auto"/>
        <w:rPr>
          <w:rStyle w:val="Strong"/>
          <w:rFonts w:ascii="Times New Roman" w:hAnsi="Times New Roman" w:cs="Times New Roman"/>
          <w:b w:val="0"/>
          <w:bCs w:val="0"/>
        </w:rPr>
      </w:pPr>
      <w:r>
        <w:rPr>
          <w:rStyle w:val="Strong"/>
          <w:rFonts w:ascii="Times New Roman" w:hAnsi="Times New Roman" w:cs="Times New Roman"/>
          <w:color w:val="333333"/>
          <w:shd w:val="clear" w:color="auto" w:fill="FFFFFF"/>
        </w:rPr>
        <w:t>Stayed about the same</w:t>
      </w:r>
    </w:p>
    <w:p w:rsidR="008C482C" w:rsidRPr="007F0121" w:rsidRDefault="008C482C" w:rsidP="008C482C">
      <w:pPr>
        <w:pStyle w:val="ListParagraph"/>
        <w:numPr>
          <w:ilvl w:val="1"/>
          <w:numId w:val="10"/>
        </w:numPr>
        <w:spacing w:after="0" w:line="240" w:lineRule="auto"/>
        <w:rPr>
          <w:rStyle w:val="Strong"/>
          <w:rFonts w:ascii="Times New Roman" w:hAnsi="Times New Roman" w:cs="Times New Roman"/>
          <w:b w:val="0"/>
          <w:bCs w:val="0"/>
        </w:rPr>
      </w:pPr>
      <w:r>
        <w:rPr>
          <w:rStyle w:val="Strong"/>
          <w:rFonts w:ascii="Times New Roman" w:hAnsi="Times New Roman" w:cs="Times New Roman"/>
          <w:color w:val="333333"/>
          <w:shd w:val="clear" w:color="auto" w:fill="FFFFFF"/>
        </w:rPr>
        <w:t>Decreased</w:t>
      </w:r>
    </w:p>
    <w:p w:rsidR="008C482C" w:rsidRPr="00440099" w:rsidRDefault="008C482C" w:rsidP="008C482C">
      <w:pPr>
        <w:pStyle w:val="ListParagraph"/>
        <w:numPr>
          <w:ilvl w:val="1"/>
          <w:numId w:val="10"/>
        </w:numPr>
        <w:spacing w:after="0" w:line="240" w:lineRule="auto"/>
        <w:rPr>
          <w:rStyle w:val="Strong"/>
          <w:rFonts w:ascii="Times New Roman" w:hAnsi="Times New Roman" w:cs="Times New Roman"/>
          <w:b w:val="0"/>
          <w:bCs w:val="0"/>
        </w:rPr>
      </w:pPr>
      <w:r>
        <w:rPr>
          <w:rStyle w:val="Strong"/>
          <w:rFonts w:ascii="Times New Roman" w:hAnsi="Times New Roman" w:cs="Times New Roman"/>
        </w:rPr>
        <w:t>Don’t know</w:t>
      </w:r>
    </w:p>
    <w:p w:rsidR="008C482C" w:rsidRPr="006752F1" w:rsidRDefault="008C482C" w:rsidP="008C482C">
      <w:pPr>
        <w:rPr>
          <w:rFonts w:ascii="Times New Roman" w:hAnsi="Times New Roman" w:cs="Times New Roman"/>
          <w:b/>
        </w:rPr>
      </w:pPr>
    </w:p>
    <w:p w:rsidR="008C482C" w:rsidRPr="006752F1" w:rsidRDefault="008C482C" w:rsidP="008C482C">
      <w:pPr>
        <w:rPr>
          <w:rFonts w:ascii="Times New Roman" w:hAnsi="Times New Roman" w:cs="Times New Roman"/>
          <w:b/>
        </w:rPr>
      </w:pPr>
      <w:r w:rsidRPr="00483C4E">
        <w:rPr>
          <w:rFonts w:ascii="Times New Roman" w:hAnsi="Times New Roman" w:cs="Times New Roman"/>
          <w:b/>
          <w:highlight w:val="yellow"/>
        </w:rPr>
        <w:t>Number of Options</w:t>
      </w:r>
    </w:p>
    <w:p w:rsidR="008C482C" w:rsidRPr="006752F1" w:rsidRDefault="008C482C" w:rsidP="008C482C">
      <w:pPr>
        <w:rPr>
          <w:rFonts w:ascii="Times New Roman" w:hAnsi="Times New Roman" w:cs="Times New Roman"/>
        </w:rPr>
      </w:pPr>
    </w:p>
    <w:p w:rsidR="008C482C" w:rsidRPr="002B595C" w:rsidRDefault="008C482C" w:rsidP="008C482C">
      <w:pPr>
        <w:pStyle w:val="ListParagraph"/>
        <w:numPr>
          <w:ilvl w:val="0"/>
          <w:numId w:val="12"/>
        </w:numPr>
        <w:spacing w:after="0" w:line="240" w:lineRule="auto"/>
        <w:rPr>
          <w:rFonts w:ascii="Times New Roman" w:hAnsi="Times New Roman" w:cs="Times New Roman"/>
        </w:rPr>
      </w:pPr>
      <w:r w:rsidRPr="002B595C">
        <w:rPr>
          <w:rFonts w:ascii="Times New Roman" w:hAnsi="Times New Roman" w:cs="Times New Roman"/>
        </w:rPr>
        <w:t>According to the Constitution, American presidents must be “natural born citizens.” Some people say Barack Obama was not born in the United States, but was born in another country. Do you think Barack Obama was born in…?</w:t>
      </w:r>
    </w:p>
    <w:p w:rsidR="008C482C" w:rsidRPr="006752F1" w:rsidRDefault="008C482C" w:rsidP="008C482C">
      <w:pPr>
        <w:pStyle w:val="ListParagraph"/>
        <w:numPr>
          <w:ilvl w:val="0"/>
          <w:numId w:val="4"/>
        </w:numPr>
        <w:spacing w:after="0" w:line="240" w:lineRule="auto"/>
        <w:rPr>
          <w:rFonts w:ascii="Times New Roman" w:hAnsi="Times New Roman" w:cs="Times New Roman"/>
        </w:rPr>
      </w:pPr>
      <w:r w:rsidRPr="006752F1">
        <w:rPr>
          <w:rFonts w:ascii="Times New Roman" w:hAnsi="Times New Roman" w:cs="Times New Roman"/>
        </w:rPr>
        <w:t>the US</w:t>
      </w:r>
    </w:p>
    <w:p w:rsidR="008C482C" w:rsidRPr="006752F1" w:rsidRDefault="008C482C" w:rsidP="008C482C">
      <w:pPr>
        <w:pStyle w:val="ListParagraph"/>
        <w:numPr>
          <w:ilvl w:val="0"/>
          <w:numId w:val="4"/>
        </w:numPr>
        <w:spacing w:after="0" w:line="240" w:lineRule="auto"/>
        <w:rPr>
          <w:rFonts w:ascii="Times New Roman" w:hAnsi="Times New Roman" w:cs="Times New Roman"/>
        </w:rPr>
      </w:pPr>
      <w:r w:rsidRPr="006752F1">
        <w:rPr>
          <w:rFonts w:ascii="Times New Roman" w:hAnsi="Times New Roman" w:cs="Times New Roman"/>
        </w:rPr>
        <w:t>Kenya</w:t>
      </w:r>
    </w:p>
    <w:p w:rsidR="008C482C" w:rsidRPr="006752F1" w:rsidRDefault="008C482C" w:rsidP="008C482C">
      <w:pPr>
        <w:pStyle w:val="ListParagraph"/>
        <w:numPr>
          <w:ilvl w:val="0"/>
          <w:numId w:val="4"/>
        </w:numPr>
        <w:spacing w:after="0" w:line="240" w:lineRule="auto"/>
        <w:rPr>
          <w:rFonts w:ascii="Times New Roman" w:hAnsi="Times New Roman" w:cs="Times New Roman"/>
        </w:rPr>
      </w:pPr>
      <w:r w:rsidRPr="006752F1">
        <w:rPr>
          <w:rFonts w:ascii="Times New Roman" w:hAnsi="Times New Roman" w:cs="Times New Roman"/>
        </w:rPr>
        <w:t>Canada</w:t>
      </w:r>
    </w:p>
    <w:p w:rsidR="008C482C" w:rsidRPr="006752F1" w:rsidRDefault="008C482C" w:rsidP="008C482C">
      <w:pPr>
        <w:pStyle w:val="ListParagraph"/>
        <w:numPr>
          <w:ilvl w:val="0"/>
          <w:numId w:val="4"/>
        </w:numPr>
        <w:spacing w:after="0" w:line="240" w:lineRule="auto"/>
        <w:rPr>
          <w:rFonts w:ascii="Times New Roman" w:hAnsi="Times New Roman" w:cs="Times New Roman"/>
        </w:rPr>
      </w:pPr>
      <w:r w:rsidRPr="006752F1">
        <w:rPr>
          <w:rFonts w:ascii="Times New Roman" w:hAnsi="Times New Roman" w:cs="Times New Roman"/>
        </w:rPr>
        <w:t>Great Britain</w:t>
      </w:r>
    </w:p>
    <w:p w:rsidR="008C482C" w:rsidRPr="006752F1" w:rsidRDefault="008C482C" w:rsidP="008C482C">
      <w:pPr>
        <w:pStyle w:val="ListParagraph"/>
        <w:ind w:left="2160"/>
        <w:rPr>
          <w:rFonts w:ascii="Times New Roman" w:hAnsi="Times New Roman" w:cs="Times New Roman"/>
        </w:rPr>
      </w:pPr>
    </w:p>
    <w:p w:rsidR="008C482C" w:rsidRPr="002B595C" w:rsidRDefault="008C482C" w:rsidP="008C482C">
      <w:pPr>
        <w:pStyle w:val="ListParagraph"/>
        <w:numPr>
          <w:ilvl w:val="0"/>
          <w:numId w:val="12"/>
        </w:numPr>
        <w:spacing w:after="0" w:line="240" w:lineRule="auto"/>
        <w:rPr>
          <w:rFonts w:ascii="Times New Roman" w:hAnsi="Times New Roman" w:cs="Times New Roman"/>
        </w:rPr>
      </w:pPr>
      <w:r w:rsidRPr="002B595C">
        <w:rPr>
          <w:rFonts w:ascii="Times New Roman" w:hAnsi="Times New Roman" w:cs="Times New Roman"/>
        </w:rPr>
        <w:t>Do you personally believe that Barack Obama is a …?</w:t>
      </w:r>
    </w:p>
    <w:p w:rsidR="008C482C" w:rsidRPr="006752F1" w:rsidRDefault="008C482C" w:rsidP="008C482C">
      <w:pPr>
        <w:pStyle w:val="ListParagraph"/>
        <w:numPr>
          <w:ilvl w:val="1"/>
          <w:numId w:val="12"/>
        </w:numPr>
        <w:spacing w:after="0" w:line="240" w:lineRule="auto"/>
        <w:rPr>
          <w:rFonts w:ascii="Times New Roman" w:hAnsi="Times New Roman" w:cs="Times New Roman"/>
        </w:rPr>
      </w:pPr>
      <w:r w:rsidRPr="006752F1">
        <w:rPr>
          <w:rFonts w:ascii="Times New Roman" w:hAnsi="Times New Roman" w:cs="Times New Roman"/>
        </w:rPr>
        <w:t>Muslim</w:t>
      </w:r>
    </w:p>
    <w:p w:rsidR="008C482C" w:rsidRPr="006752F1" w:rsidRDefault="008C482C" w:rsidP="008C482C">
      <w:pPr>
        <w:pStyle w:val="ListParagraph"/>
        <w:numPr>
          <w:ilvl w:val="1"/>
          <w:numId w:val="12"/>
        </w:numPr>
        <w:spacing w:after="0" w:line="240" w:lineRule="auto"/>
        <w:rPr>
          <w:rFonts w:ascii="Times New Roman" w:hAnsi="Times New Roman" w:cs="Times New Roman"/>
        </w:rPr>
      </w:pPr>
      <w:r w:rsidRPr="006752F1">
        <w:rPr>
          <w:rFonts w:ascii="Times New Roman" w:hAnsi="Times New Roman" w:cs="Times New Roman"/>
        </w:rPr>
        <w:t>Christian</w:t>
      </w:r>
    </w:p>
    <w:p w:rsidR="008C482C" w:rsidRPr="006752F1" w:rsidRDefault="008C482C" w:rsidP="008C482C">
      <w:pPr>
        <w:pStyle w:val="ListParagraph"/>
        <w:numPr>
          <w:ilvl w:val="1"/>
          <w:numId w:val="12"/>
        </w:numPr>
        <w:spacing w:after="0" w:line="240" w:lineRule="auto"/>
        <w:rPr>
          <w:rFonts w:ascii="Times New Roman" w:hAnsi="Times New Roman" w:cs="Times New Roman"/>
        </w:rPr>
      </w:pPr>
      <w:r w:rsidRPr="006752F1">
        <w:rPr>
          <w:rFonts w:ascii="Times New Roman" w:hAnsi="Times New Roman" w:cs="Times New Roman"/>
        </w:rPr>
        <w:t>Atheist</w:t>
      </w:r>
    </w:p>
    <w:p w:rsidR="008C482C" w:rsidRPr="006752F1" w:rsidRDefault="008C482C" w:rsidP="008C482C">
      <w:pPr>
        <w:pStyle w:val="ListParagraph"/>
        <w:numPr>
          <w:ilvl w:val="1"/>
          <w:numId w:val="12"/>
        </w:numPr>
        <w:spacing w:after="0" w:line="240" w:lineRule="auto"/>
        <w:rPr>
          <w:rFonts w:ascii="Times New Roman" w:hAnsi="Times New Roman" w:cs="Times New Roman"/>
        </w:rPr>
      </w:pPr>
      <w:r w:rsidRPr="006752F1">
        <w:rPr>
          <w:rFonts w:ascii="Times New Roman" w:hAnsi="Times New Roman" w:cs="Times New Roman"/>
        </w:rPr>
        <w:t>Buddhist</w:t>
      </w:r>
    </w:p>
    <w:p w:rsidR="008C482C" w:rsidRPr="006752F1" w:rsidRDefault="008C482C" w:rsidP="008C482C">
      <w:pPr>
        <w:rPr>
          <w:rFonts w:ascii="Times New Roman" w:hAnsi="Times New Roman" w:cs="Times New Roman"/>
        </w:rPr>
      </w:pPr>
    </w:p>
    <w:p w:rsidR="008C482C" w:rsidRDefault="008C482C" w:rsidP="008C482C">
      <w:pPr>
        <w:rPr>
          <w:rFonts w:ascii="Times New Roman" w:hAnsi="Times New Roman" w:cs="Times New Roman"/>
          <w:b/>
        </w:rPr>
      </w:pPr>
      <w:r w:rsidRPr="0055536E">
        <w:rPr>
          <w:rFonts w:ascii="Times New Roman" w:hAnsi="Times New Roman" w:cs="Times New Roman"/>
          <w:b/>
          <w:highlight w:val="yellow"/>
        </w:rPr>
        <w:t>Partisan Cue</w:t>
      </w:r>
    </w:p>
    <w:p w:rsidR="008C482C" w:rsidRDefault="008C482C" w:rsidP="008C482C">
      <w:pPr>
        <w:rPr>
          <w:rFonts w:ascii="Times New Roman" w:hAnsi="Times New Roman" w:cs="Times New Roman"/>
          <w:b/>
        </w:rPr>
      </w:pPr>
    </w:p>
    <w:p w:rsidR="008C482C" w:rsidRPr="00440099" w:rsidRDefault="008C482C" w:rsidP="008C482C">
      <w:pPr>
        <w:pStyle w:val="ListParagraph"/>
        <w:numPr>
          <w:ilvl w:val="0"/>
          <w:numId w:val="13"/>
        </w:numPr>
        <w:spacing w:after="0" w:line="240" w:lineRule="auto"/>
        <w:rPr>
          <w:rStyle w:val="Strong"/>
          <w:rFonts w:ascii="Times New Roman" w:hAnsi="Times New Roman" w:cs="Times New Roman"/>
          <w:b w:val="0"/>
          <w:bCs w:val="0"/>
        </w:rPr>
      </w:pPr>
      <w:r w:rsidRPr="00440099">
        <w:rPr>
          <w:rStyle w:val="Strong"/>
          <w:rFonts w:ascii="Times New Roman" w:hAnsi="Times New Roman" w:cs="Times New Roman"/>
          <w:color w:val="333333"/>
          <w:shd w:val="clear" w:color="auto" w:fill="FFFFFF"/>
        </w:rPr>
        <w:t>As you may know, the federal government runs a deficit when it spends more than it takes in during a given year. Since Barack Obama became president in 2009, would you say that the</w:t>
      </w:r>
      <w:r>
        <w:rPr>
          <w:rStyle w:val="Strong"/>
          <w:rFonts w:ascii="Times New Roman" w:hAnsi="Times New Roman" w:cs="Times New Roman"/>
          <w:color w:val="333333"/>
          <w:shd w:val="clear" w:color="auto" w:fill="FFFFFF"/>
        </w:rPr>
        <w:t xml:space="preserve"> a</w:t>
      </w:r>
      <w:r w:rsidRPr="00440099">
        <w:rPr>
          <w:rStyle w:val="Strong"/>
          <w:rFonts w:ascii="Times New Roman" w:hAnsi="Times New Roman" w:cs="Times New Roman"/>
          <w:color w:val="333333"/>
          <w:shd w:val="clear" w:color="auto" w:fill="FFFFFF"/>
        </w:rPr>
        <w:t>nnual federa</w:t>
      </w:r>
      <w:r>
        <w:rPr>
          <w:rStyle w:val="Strong"/>
          <w:rFonts w:ascii="Times New Roman" w:hAnsi="Times New Roman" w:cs="Times New Roman"/>
          <w:color w:val="333333"/>
          <w:shd w:val="clear" w:color="auto" w:fill="FFFFFF"/>
        </w:rPr>
        <w:t>l budget deficit has:</w:t>
      </w:r>
    </w:p>
    <w:p w:rsidR="008C482C" w:rsidRPr="00440099" w:rsidRDefault="008C482C" w:rsidP="008C482C">
      <w:pPr>
        <w:pStyle w:val="ListParagraph"/>
        <w:numPr>
          <w:ilvl w:val="1"/>
          <w:numId w:val="13"/>
        </w:numPr>
        <w:spacing w:after="0" w:line="240" w:lineRule="auto"/>
        <w:rPr>
          <w:rStyle w:val="Strong"/>
          <w:rFonts w:ascii="Times New Roman" w:hAnsi="Times New Roman" w:cs="Times New Roman"/>
          <w:b w:val="0"/>
          <w:bCs w:val="0"/>
        </w:rPr>
      </w:pPr>
      <w:r>
        <w:rPr>
          <w:rStyle w:val="Strong"/>
          <w:rFonts w:ascii="Times New Roman" w:hAnsi="Times New Roman" w:cs="Times New Roman"/>
          <w:color w:val="333333"/>
          <w:shd w:val="clear" w:color="auto" w:fill="FFFFFF"/>
        </w:rPr>
        <w:t>Increased</w:t>
      </w:r>
    </w:p>
    <w:p w:rsidR="008C482C" w:rsidRPr="00440099" w:rsidRDefault="008C482C" w:rsidP="008C482C">
      <w:pPr>
        <w:pStyle w:val="ListParagraph"/>
        <w:numPr>
          <w:ilvl w:val="1"/>
          <w:numId w:val="13"/>
        </w:numPr>
        <w:spacing w:after="0" w:line="240" w:lineRule="auto"/>
        <w:rPr>
          <w:rStyle w:val="Strong"/>
          <w:rFonts w:ascii="Times New Roman" w:hAnsi="Times New Roman" w:cs="Times New Roman"/>
          <w:b w:val="0"/>
          <w:bCs w:val="0"/>
        </w:rPr>
      </w:pPr>
      <w:r>
        <w:rPr>
          <w:rStyle w:val="Strong"/>
          <w:rFonts w:ascii="Times New Roman" w:hAnsi="Times New Roman" w:cs="Times New Roman"/>
          <w:color w:val="333333"/>
          <w:shd w:val="clear" w:color="auto" w:fill="FFFFFF"/>
        </w:rPr>
        <w:t>Stayed about the same</w:t>
      </w:r>
    </w:p>
    <w:p w:rsidR="008C482C" w:rsidRPr="00512138" w:rsidRDefault="008C482C" w:rsidP="008C482C">
      <w:pPr>
        <w:pStyle w:val="ListParagraph"/>
        <w:numPr>
          <w:ilvl w:val="1"/>
          <w:numId w:val="13"/>
        </w:numPr>
        <w:spacing w:after="0" w:line="240" w:lineRule="auto"/>
        <w:rPr>
          <w:rStyle w:val="Strong"/>
          <w:rFonts w:ascii="Times New Roman" w:hAnsi="Times New Roman" w:cs="Times New Roman"/>
          <w:b w:val="0"/>
          <w:bCs w:val="0"/>
        </w:rPr>
      </w:pPr>
      <w:r>
        <w:rPr>
          <w:rStyle w:val="Strong"/>
          <w:rFonts w:ascii="Times New Roman" w:hAnsi="Times New Roman" w:cs="Times New Roman"/>
          <w:color w:val="333333"/>
          <w:shd w:val="clear" w:color="auto" w:fill="FFFFFF"/>
        </w:rPr>
        <w:t>Decreased</w:t>
      </w:r>
    </w:p>
    <w:p w:rsidR="008C482C" w:rsidRPr="008D1450" w:rsidRDefault="008C482C" w:rsidP="008C482C">
      <w:pPr>
        <w:pStyle w:val="ListParagraph"/>
        <w:rPr>
          <w:rStyle w:val="Strong"/>
          <w:rFonts w:ascii="Times New Roman" w:hAnsi="Times New Roman" w:cs="Times New Roman"/>
          <w:b w:val="0"/>
          <w:bCs w:val="0"/>
        </w:rPr>
      </w:pPr>
    </w:p>
    <w:p w:rsidR="008C482C" w:rsidRPr="00440099" w:rsidRDefault="008C482C" w:rsidP="008C482C">
      <w:pPr>
        <w:pStyle w:val="ListParagraph"/>
        <w:numPr>
          <w:ilvl w:val="0"/>
          <w:numId w:val="13"/>
        </w:numPr>
        <w:spacing w:after="0" w:line="240" w:lineRule="auto"/>
        <w:rPr>
          <w:rStyle w:val="Strong"/>
          <w:rFonts w:ascii="Times New Roman" w:hAnsi="Times New Roman" w:cs="Times New Roman"/>
          <w:b w:val="0"/>
          <w:bCs w:val="0"/>
        </w:rPr>
      </w:pPr>
      <w:r w:rsidRPr="00440099">
        <w:rPr>
          <w:rStyle w:val="Strong"/>
          <w:rFonts w:ascii="Times New Roman" w:hAnsi="Times New Roman" w:cs="Times New Roman"/>
          <w:color w:val="333333"/>
          <w:shd w:val="clear" w:color="auto" w:fill="FFFFFF"/>
        </w:rPr>
        <w:t xml:space="preserve">As you may know, the federal government runs a deficit when it spends more than it takes in during a given year. </w:t>
      </w:r>
      <w:r w:rsidRPr="003A4C68">
        <w:rPr>
          <w:rFonts w:ascii="Times New Roman" w:hAnsi="Times New Roman" w:cs="Times New Roman"/>
        </w:rPr>
        <w:t xml:space="preserve">Since 2012, </w:t>
      </w:r>
      <w:r w:rsidRPr="00440099">
        <w:rPr>
          <w:rStyle w:val="Strong"/>
          <w:rFonts w:ascii="Times New Roman" w:hAnsi="Times New Roman" w:cs="Times New Roman"/>
          <w:color w:val="333333"/>
          <w:shd w:val="clear" w:color="auto" w:fill="FFFFFF"/>
        </w:rPr>
        <w:t>would you say that the</w:t>
      </w:r>
      <w:r>
        <w:rPr>
          <w:rStyle w:val="Strong"/>
          <w:rFonts w:ascii="Times New Roman" w:hAnsi="Times New Roman" w:cs="Times New Roman"/>
          <w:color w:val="333333"/>
          <w:shd w:val="clear" w:color="auto" w:fill="FFFFFF"/>
        </w:rPr>
        <w:t xml:space="preserve"> a</w:t>
      </w:r>
      <w:r w:rsidRPr="00440099">
        <w:rPr>
          <w:rStyle w:val="Strong"/>
          <w:rFonts w:ascii="Times New Roman" w:hAnsi="Times New Roman" w:cs="Times New Roman"/>
          <w:color w:val="333333"/>
          <w:shd w:val="clear" w:color="auto" w:fill="FFFFFF"/>
        </w:rPr>
        <w:t>nnual federa</w:t>
      </w:r>
      <w:r>
        <w:rPr>
          <w:rStyle w:val="Strong"/>
          <w:rFonts w:ascii="Times New Roman" w:hAnsi="Times New Roman" w:cs="Times New Roman"/>
          <w:color w:val="333333"/>
          <w:shd w:val="clear" w:color="auto" w:fill="FFFFFF"/>
        </w:rPr>
        <w:t>l budget deficit has:</w:t>
      </w:r>
    </w:p>
    <w:p w:rsidR="008C482C" w:rsidRPr="00440099" w:rsidRDefault="008C482C" w:rsidP="008C482C">
      <w:pPr>
        <w:pStyle w:val="ListParagraph"/>
        <w:numPr>
          <w:ilvl w:val="1"/>
          <w:numId w:val="13"/>
        </w:numPr>
        <w:spacing w:after="0" w:line="240" w:lineRule="auto"/>
        <w:rPr>
          <w:rStyle w:val="Strong"/>
          <w:rFonts w:ascii="Times New Roman" w:hAnsi="Times New Roman" w:cs="Times New Roman"/>
          <w:b w:val="0"/>
          <w:bCs w:val="0"/>
        </w:rPr>
      </w:pPr>
      <w:r>
        <w:rPr>
          <w:rStyle w:val="Strong"/>
          <w:rFonts w:ascii="Times New Roman" w:hAnsi="Times New Roman" w:cs="Times New Roman"/>
          <w:color w:val="333333"/>
          <w:shd w:val="clear" w:color="auto" w:fill="FFFFFF"/>
        </w:rPr>
        <w:t>Increased</w:t>
      </w:r>
    </w:p>
    <w:p w:rsidR="008C482C" w:rsidRPr="00440099" w:rsidRDefault="008C482C" w:rsidP="008C482C">
      <w:pPr>
        <w:pStyle w:val="ListParagraph"/>
        <w:numPr>
          <w:ilvl w:val="1"/>
          <w:numId w:val="13"/>
        </w:numPr>
        <w:spacing w:after="0" w:line="240" w:lineRule="auto"/>
        <w:rPr>
          <w:rStyle w:val="Strong"/>
          <w:rFonts w:ascii="Times New Roman" w:hAnsi="Times New Roman" w:cs="Times New Roman"/>
          <w:b w:val="0"/>
          <w:bCs w:val="0"/>
        </w:rPr>
      </w:pPr>
      <w:r>
        <w:rPr>
          <w:rStyle w:val="Strong"/>
          <w:rFonts w:ascii="Times New Roman" w:hAnsi="Times New Roman" w:cs="Times New Roman"/>
          <w:color w:val="333333"/>
          <w:shd w:val="clear" w:color="auto" w:fill="FFFFFF"/>
        </w:rPr>
        <w:t>Stayed about the same</w:t>
      </w:r>
    </w:p>
    <w:p w:rsidR="008C482C" w:rsidRPr="007F0121" w:rsidRDefault="008C482C" w:rsidP="008C482C">
      <w:pPr>
        <w:pStyle w:val="ListParagraph"/>
        <w:numPr>
          <w:ilvl w:val="1"/>
          <w:numId w:val="13"/>
        </w:numPr>
        <w:spacing w:after="0" w:line="240" w:lineRule="auto"/>
        <w:rPr>
          <w:rStyle w:val="Strong"/>
          <w:rFonts w:ascii="Times New Roman" w:hAnsi="Times New Roman" w:cs="Times New Roman"/>
          <w:b w:val="0"/>
          <w:bCs w:val="0"/>
        </w:rPr>
      </w:pPr>
      <w:r>
        <w:rPr>
          <w:rStyle w:val="Strong"/>
          <w:rFonts w:ascii="Times New Roman" w:hAnsi="Times New Roman" w:cs="Times New Roman"/>
          <w:color w:val="333333"/>
          <w:shd w:val="clear" w:color="auto" w:fill="FFFFFF"/>
        </w:rPr>
        <w:t>Decreased</w:t>
      </w:r>
    </w:p>
    <w:p w:rsidR="008C482C" w:rsidRDefault="008C482C" w:rsidP="008C482C">
      <w:pPr>
        <w:pStyle w:val="ListParagraph"/>
        <w:rPr>
          <w:rFonts w:ascii="Times New Roman" w:hAnsi="Times New Roman" w:cs="Times New Roman"/>
          <w:b/>
        </w:rPr>
      </w:pPr>
    </w:p>
    <w:p w:rsidR="008C482C" w:rsidRPr="008D1450" w:rsidRDefault="008C482C" w:rsidP="008C482C">
      <w:pPr>
        <w:pStyle w:val="ListParagraph"/>
        <w:numPr>
          <w:ilvl w:val="0"/>
          <w:numId w:val="13"/>
        </w:numPr>
        <w:spacing w:after="0" w:line="240" w:lineRule="auto"/>
        <w:rPr>
          <w:rFonts w:ascii="Times New Roman" w:hAnsi="Times New Roman" w:cs="Times New Roman"/>
          <w:b/>
        </w:rPr>
      </w:pPr>
      <w:r w:rsidRPr="008D1450">
        <w:rPr>
          <w:rFonts w:ascii="Times New Roman" w:hAnsi="Times New Roman" w:cs="Times New Roman"/>
          <w:b/>
        </w:rPr>
        <w:lastRenderedPageBreak/>
        <w:t xml:space="preserve">Since 2012, with the Republicans having a majority of the seats in the House, has the </w:t>
      </w:r>
      <w:r w:rsidRPr="008D1450">
        <w:rPr>
          <w:rStyle w:val="Strong"/>
          <w:rFonts w:ascii="Times New Roman" w:hAnsi="Times New Roman" w:cs="Times New Roman"/>
          <w:color w:val="333333"/>
          <w:shd w:val="clear" w:color="auto" w:fill="FFFFFF"/>
        </w:rPr>
        <w:t>annual federal budget deficit …</w:t>
      </w:r>
    </w:p>
    <w:p w:rsidR="00457684" w:rsidRDefault="00457684"/>
    <w:sectPr w:rsidR="00457684">
      <w:headerReference w:type="default" r:id="rI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92334271"/>
      <w:docPartObj>
        <w:docPartGallery w:val="Page Numbers (Top of Page)"/>
        <w:docPartUnique/>
      </w:docPartObj>
    </w:sdtPr>
    <w:sdtEndPr>
      <w:rPr>
        <w:noProof/>
      </w:rPr>
    </w:sdtEndPr>
    <w:sdtContent>
      <w:p w:rsidR="007D7688" w:rsidRDefault="007D7688">
        <w:pPr>
          <w:pStyle w:val="Header"/>
          <w:jc w:val="center"/>
        </w:pPr>
        <w:r>
          <w:fldChar w:fldCharType="begin"/>
        </w:r>
        <w:r>
          <w:instrText xml:space="preserve"> PAGE   \* MERGEFORMAT </w:instrText>
        </w:r>
        <w:r>
          <w:fldChar w:fldCharType="separate"/>
        </w:r>
        <w:r w:rsidR="00B3191C">
          <w:rPr>
            <w:noProof/>
          </w:rPr>
          <w:t>3</w:t>
        </w:r>
        <w:r>
          <w:rPr>
            <w:noProof/>
          </w:rPr>
          <w:fldChar w:fldCharType="end"/>
        </w:r>
      </w:p>
    </w:sdtContent>
  </w:sdt>
  <w:p w:rsidR="007D7688" w:rsidRDefault="007D768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0075DB"/>
    <w:multiLevelType w:val="hybridMultilevel"/>
    <w:tmpl w:val="52E0CCF2"/>
    <w:lvl w:ilvl="0" w:tplc="04090019">
      <w:start w:val="1"/>
      <w:numFmt w:val="lowerLetter"/>
      <w:lvlText w:val="%1."/>
      <w:lvlJc w:val="left"/>
      <w:pPr>
        <w:ind w:left="720" w:hanging="360"/>
      </w:pPr>
      <w:rPr>
        <w:rFonts w:hint="default"/>
      </w:rPr>
    </w:lvl>
    <w:lvl w:ilvl="1" w:tplc="F85C9DB4">
      <w:start w:val="1"/>
      <w:numFmt w:val="lowerLetter"/>
      <w:lvlText w:val="%2."/>
      <w:lvlJc w:val="left"/>
      <w:pPr>
        <w:ind w:left="1440" w:hanging="360"/>
      </w:pPr>
      <w:rPr>
        <w:rFonts w:ascii="Times New Roman" w:eastAsiaTheme="minorHAnsi"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E12EC8"/>
    <w:multiLevelType w:val="hybridMultilevel"/>
    <w:tmpl w:val="E4AC1E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CB615D"/>
    <w:multiLevelType w:val="hybridMultilevel"/>
    <w:tmpl w:val="699851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F94415"/>
    <w:multiLevelType w:val="hybridMultilevel"/>
    <w:tmpl w:val="3A342BD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C74DDC"/>
    <w:multiLevelType w:val="hybridMultilevel"/>
    <w:tmpl w:val="6B0ACD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4922F5"/>
    <w:multiLevelType w:val="hybridMultilevel"/>
    <w:tmpl w:val="A2FC0CB2"/>
    <w:lvl w:ilvl="0" w:tplc="04090019">
      <w:start w:val="1"/>
      <w:numFmt w:val="lowerLetter"/>
      <w:lvlText w:val="%1."/>
      <w:lvlJc w:val="left"/>
      <w:pPr>
        <w:ind w:left="720" w:hanging="360"/>
      </w:pPr>
      <w:rPr>
        <w:rFonts w:hint="default"/>
      </w:rPr>
    </w:lvl>
    <w:lvl w:ilvl="1" w:tplc="8E18CD30">
      <w:start w:val="1"/>
      <w:numFmt w:val="lowerLetter"/>
      <w:lvlText w:val="%2."/>
      <w:lvlJc w:val="left"/>
      <w:pPr>
        <w:ind w:left="1440" w:hanging="360"/>
      </w:pPr>
      <w:rPr>
        <w:rFonts w:ascii="Times New Roman" w:eastAsiaTheme="minorHAnsi"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8A01C7"/>
    <w:multiLevelType w:val="hybridMultilevel"/>
    <w:tmpl w:val="3238F00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7578CA"/>
    <w:multiLevelType w:val="hybridMultilevel"/>
    <w:tmpl w:val="38521F48"/>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3A4109"/>
    <w:multiLevelType w:val="hybridMultilevel"/>
    <w:tmpl w:val="A2FC0CB2"/>
    <w:lvl w:ilvl="0" w:tplc="04090019">
      <w:start w:val="1"/>
      <w:numFmt w:val="lowerLetter"/>
      <w:lvlText w:val="%1."/>
      <w:lvlJc w:val="left"/>
      <w:pPr>
        <w:ind w:left="720" w:hanging="360"/>
      </w:pPr>
      <w:rPr>
        <w:rFonts w:hint="default"/>
      </w:rPr>
    </w:lvl>
    <w:lvl w:ilvl="1" w:tplc="8E18CD30">
      <w:start w:val="1"/>
      <w:numFmt w:val="lowerLetter"/>
      <w:lvlText w:val="%2."/>
      <w:lvlJc w:val="left"/>
      <w:pPr>
        <w:ind w:left="1440" w:hanging="360"/>
      </w:pPr>
      <w:rPr>
        <w:rFonts w:ascii="Times New Roman" w:eastAsiaTheme="minorHAnsi"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8F3814"/>
    <w:multiLevelType w:val="hybridMultilevel"/>
    <w:tmpl w:val="52E0CCF2"/>
    <w:lvl w:ilvl="0" w:tplc="04090019">
      <w:start w:val="1"/>
      <w:numFmt w:val="lowerLetter"/>
      <w:lvlText w:val="%1."/>
      <w:lvlJc w:val="left"/>
      <w:pPr>
        <w:ind w:left="720" w:hanging="360"/>
      </w:pPr>
      <w:rPr>
        <w:rFonts w:hint="default"/>
      </w:rPr>
    </w:lvl>
    <w:lvl w:ilvl="1" w:tplc="F85C9DB4">
      <w:start w:val="1"/>
      <w:numFmt w:val="lowerLetter"/>
      <w:lvlText w:val="%2."/>
      <w:lvlJc w:val="left"/>
      <w:pPr>
        <w:ind w:left="1440" w:hanging="360"/>
      </w:pPr>
      <w:rPr>
        <w:rFonts w:ascii="Times New Roman" w:eastAsiaTheme="minorHAnsi"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206A59"/>
    <w:multiLevelType w:val="hybridMultilevel"/>
    <w:tmpl w:val="C10427B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65346D"/>
    <w:multiLevelType w:val="hybridMultilevel"/>
    <w:tmpl w:val="F3FA75B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6817E2"/>
    <w:multiLevelType w:val="hybridMultilevel"/>
    <w:tmpl w:val="A2FC0CB2"/>
    <w:lvl w:ilvl="0" w:tplc="04090019">
      <w:start w:val="1"/>
      <w:numFmt w:val="lowerLetter"/>
      <w:lvlText w:val="%1."/>
      <w:lvlJc w:val="left"/>
      <w:pPr>
        <w:ind w:left="720" w:hanging="360"/>
      </w:pPr>
      <w:rPr>
        <w:rFonts w:hint="default"/>
      </w:rPr>
    </w:lvl>
    <w:lvl w:ilvl="1" w:tplc="8E18CD30">
      <w:start w:val="1"/>
      <w:numFmt w:val="lowerLetter"/>
      <w:lvlText w:val="%2."/>
      <w:lvlJc w:val="left"/>
      <w:pPr>
        <w:ind w:left="1440" w:hanging="360"/>
      </w:pPr>
      <w:rPr>
        <w:rFonts w:ascii="Times New Roman" w:eastAsiaTheme="minorHAnsi"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E853C1"/>
    <w:multiLevelType w:val="hybridMultilevel"/>
    <w:tmpl w:val="8070E76C"/>
    <w:lvl w:ilvl="0" w:tplc="04090019">
      <w:start w:val="1"/>
      <w:numFmt w:val="lowerLetter"/>
      <w:lvlText w:val="%1."/>
      <w:lvlJc w:val="left"/>
      <w:pPr>
        <w:ind w:left="720" w:hanging="360"/>
      </w:pPr>
      <w:rPr>
        <w:rFonts w:hint="default"/>
      </w:rPr>
    </w:lvl>
    <w:lvl w:ilvl="1" w:tplc="AEC40D26">
      <w:start w:val="1"/>
      <w:numFmt w:val="lowerLetter"/>
      <w:lvlText w:val="%2."/>
      <w:lvlJc w:val="left"/>
      <w:pPr>
        <w:ind w:left="1440" w:hanging="360"/>
      </w:pPr>
      <w:rPr>
        <w:rFonts w:ascii="Times New Roman" w:eastAsiaTheme="minorHAnsi"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D3006B"/>
    <w:multiLevelType w:val="hybridMultilevel"/>
    <w:tmpl w:val="5650B1FE"/>
    <w:lvl w:ilvl="0" w:tplc="0804BBC2">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842AC7"/>
    <w:multiLevelType w:val="hybridMultilevel"/>
    <w:tmpl w:val="51D4A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AE3211"/>
    <w:multiLevelType w:val="hybridMultilevel"/>
    <w:tmpl w:val="8070E76C"/>
    <w:lvl w:ilvl="0" w:tplc="04090019">
      <w:start w:val="1"/>
      <w:numFmt w:val="lowerLetter"/>
      <w:lvlText w:val="%1."/>
      <w:lvlJc w:val="left"/>
      <w:pPr>
        <w:ind w:left="720" w:hanging="360"/>
      </w:pPr>
      <w:rPr>
        <w:rFonts w:hint="default"/>
      </w:rPr>
    </w:lvl>
    <w:lvl w:ilvl="1" w:tplc="AEC40D26">
      <w:start w:val="1"/>
      <w:numFmt w:val="lowerLetter"/>
      <w:lvlText w:val="%2."/>
      <w:lvlJc w:val="left"/>
      <w:pPr>
        <w:ind w:left="1440" w:hanging="360"/>
      </w:pPr>
      <w:rPr>
        <w:rFonts w:ascii="Times New Roman" w:eastAsiaTheme="minorHAnsi"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29206C"/>
    <w:multiLevelType w:val="hybridMultilevel"/>
    <w:tmpl w:val="3238F00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3243429"/>
    <w:multiLevelType w:val="hybridMultilevel"/>
    <w:tmpl w:val="E4AC1E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3D00150"/>
    <w:multiLevelType w:val="hybridMultilevel"/>
    <w:tmpl w:val="FC748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3D53A1D"/>
    <w:multiLevelType w:val="hybridMultilevel"/>
    <w:tmpl w:val="8070E76C"/>
    <w:lvl w:ilvl="0" w:tplc="04090019">
      <w:start w:val="1"/>
      <w:numFmt w:val="lowerLetter"/>
      <w:lvlText w:val="%1."/>
      <w:lvlJc w:val="left"/>
      <w:pPr>
        <w:ind w:left="720" w:hanging="360"/>
      </w:pPr>
      <w:rPr>
        <w:rFonts w:hint="default"/>
      </w:rPr>
    </w:lvl>
    <w:lvl w:ilvl="1" w:tplc="AEC40D26">
      <w:start w:val="1"/>
      <w:numFmt w:val="lowerLetter"/>
      <w:lvlText w:val="%2."/>
      <w:lvlJc w:val="left"/>
      <w:pPr>
        <w:ind w:left="1440" w:hanging="360"/>
      </w:pPr>
      <w:rPr>
        <w:rFonts w:ascii="Times New Roman" w:eastAsiaTheme="minorHAnsi"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438058D"/>
    <w:multiLevelType w:val="hybridMultilevel"/>
    <w:tmpl w:val="52E0CCF2"/>
    <w:lvl w:ilvl="0" w:tplc="04090019">
      <w:start w:val="1"/>
      <w:numFmt w:val="lowerLetter"/>
      <w:lvlText w:val="%1."/>
      <w:lvlJc w:val="left"/>
      <w:pPr>
        <w:ind w:left="720" w:hanging="360"/>
      </w:pPr>
      <w:rPr>
        <w:rFonts w:hint="default"/>
      </w:rPr>
    </w:lvl>
    <w:lvl w:ilvl="1" w:tplc="F85C9DB4">
      <w:start w:val="1"/>
      <w:numFmt w:val="lowerLetter"/>
      <w:lvlText w:val="%2."/>
      <w:lvlJc w:val="left"/>
      <w:pPr>
        <w:ind w:left="1440" w:hanging="360"/>
      </w:pPr>
      <w:rPr>
        <w:rFonts w:ascii="Times New Roman" w:eastAsiaTheme="minorHAnsi"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5B77CEB"/>
    <w:multiLevelType w:val="hybridMultilevel"/>
    <w:tmpl w:val="38521F48"/>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707334E"/>
    <w:multiLevelType w:val="hybridMultilevel"/>
    <w:tmpl w:val="38521F48"/>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8431362"/>
    <w:multiLevelType w:val="hybridMultilevel"/>
    <w:tmpl w:val="7E587B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8A55358"/>
    <w:multiLevelType w:val="hybridMultilevel"/>
    <w:tmpl w:val="C10427B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BDB6EB5"/>
    <w:multiLevelType w:val="hybridMultilevel"/>
    <w:tmpl w:val="38521F48"/>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DBB6AB2"/>
    <w:multiLevelType w:val="hybridMultilevel"/>
    <w:tmpl w:val="D57EC410"/>
    <w:lvl w:ilvl="0" w:tplc="0DAA9868">
      <w:start w:val="1"/>
      <w:numFmt w:val="lowerLetter"/>
      <w:lvlText w:val="%1."/>
      <w:lvlJc w:val="left"/>
      <w:pPr>
        <w:ind w:left="720" w:hanging="360"/>
      </w:pPr>
      <w:rPr>
        <w:rFonts w:ascii="Times New Roman" w:eastAsiaTheme="minorHAnsi"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EAF7950"/>
    <w:multiLevelType w:val="hybridMultilevel"/>
    <w:tmpl w:val="8070E76C"/>
    <w:lvl w:ilvl="0" w:tplc="04090019">
      <w:start w:val="1"/>
      <w:numFmt w:val="lowerLetter"/>
      <w:lvlText w:val="%1."/>
      <w:lvlJc w:val="left"/>
      <w:pPr>
        <w:ind w:left="720" w:hanging="360"/>
      </w:pPr>
      <w:rPr>
        <w:rFonts w:hint="default"/>
      </w:rPr>
    </w:lvl>
    <w:lvl w:ilvl="1" w:tplc="AEC40D26">
      <w:start w:val="1"/>
      <w:numFmt w:val="lowerLetter"/>
      <w:lvlText w:val="%2."/>
      <w:lvlJc w:val="left"/>
      <w:pPr>
        <w:ind w:left="1440" w:hanging="360"/>
      </w:pPr>
      <w:rPr>
        <w:rFonts w:ascii="Times New Roman" w:eastAsiaTheme="minorHAnsi"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03C0A0B"/>
    <w:multiLevelType w:val="hybridMultilevel"/>
    <w:tmpl w:val="6B0ACD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2A2753B"/>
    <w:multiLevelType w:val="hybridMultilevel"/>
    <w:tmpl w:val="6B0ACD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55D3BBA"/>
    <w:multiLevelType w:val="hybridMultilevel"/>
    <w:tmpl w:val="C3923F2A"/>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472E7BD2"/>
    <w:multiLevelType w:val="hybridMultilevel"/>
    <w:tmpl w:val="F5DECD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BEC59F1"/>
    <w:multiLevelType w:val="hybridMultilevel"/>
    <w:tmpl w:val="05505210"/>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4911453"/>
    <w:multiLevelType w:val="hybridMultilevel"/>
    <w:tmpl w:val="90D83A50"/>
    <w:lvl w:ilvl="0" w:tplc="04090019">
      <w:start w:val="1"/>
      <w:numFmt w:val="lowerLetter"/>
      <w:lvlText w:val="%1."/>
      <w:lvlJc w:val="left"/>
      <w:pPr>
        <w:ind w:left="720" w:hanging="360"/>
      </w:pPr>
      <w:rPr>
        <w:rFonts w:hint="default"/>
      </w:rPr>
    </w:lvl>
    <w:lvl w:ilvl="1" w:tplc="114CCE70">
      <w:start w:val="1"/>
      <w:numFmt w:val="lowerLetter"/>
      <w:lvlText w:val="%2."/>
      <w:lvlJc w:val="left"/>
      <w:pPr>
        <w:ind w:left="1440" w:hanging="360"/>
      </w:pPr>
      <w:rPr>
        <w:rFonts w:ascii="Times New Roman" w:eastAsiaTheme="minorHAnsi"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9462E11"/>
    <w:multiLevelType w:val="hybridMultilevel"/>
    <w:tmpl w:val="38521F48"/>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C835E57"/>
    <w:multiLevelType w:val="hybridMultilevel"/>
    <w:tmpl w:val="E91A448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E813CB"/>
    <w:multiLevelType w:val="hybridMultilevel"/>
    <w:tmpl w:val="0A3A996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15:restartNumberingAfterBreak="0">
    <w:nsid w:val="6FA97E0A"/>
    <w:multiLevelType w:val="hybridMultilevel"/>
    <w:tmpl w:val="3238F00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50474FA"/>
    <w:multiLevelType w:val="hybridMultilevel"/>
    <w:tmpl w:val="C10427B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9566B5"/>
    <w:multiLevelType w:val="hybridMultilevel"/>
    <w:tmpl w:val="9E22FAE2"/>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7A376EEC"/>
    <w:multiLevelType w:val="hybridMultilevel"/>
    <w:tmpl w:val="8070E76C"/>
    <w:lvl w:ilvl="0" w:tplc="04090019">
      <w:start w:val="1"/>
      <w:numFmt w:val="lowerLetter"/>
      <w:lvlText w:val="%1."/>
      <w:lvlJc w:val="left"/>
      <w:pPr>
        <w:ind w:left="720" w:hanging="360"/>
      </w:pPr>
      <w:rPr>
        <w:rFonts w:hint="default"/>
      </w:rPr>
    </w:lvl>
    <w:lvl w:ilvl="1" w:tplc="AEC40D26">
      <w:start w:val="1"/>
      <w:numFmt w:val="lowerLetter"/>
      <w:lvlText w:val="%2."/>
      <w:lvlJc w:val="left"/>
      <w:pPr>
        <w:ind w:left="1440" w:hanging="360"/>
      </w:pPr>
      <w:rPr>
        <w:rFonts w:ascii="Times New Roman" w:eastAsiaTheme="minorHAnsi"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A4741DF"/>
    <w:multiLevelType w:val="hybridMultilevel"/>
    <w:tmpl w:val="C10427B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39"/>
  </w:num>
  <w:num w:numId="3">
    <w:abstractNumId w:val="17"/>
  </w:num>
  <w:num w:numId="4">
    <w:abstractNumId w:val="37"/>
  </w:num>
  <w:num w:numId="5">
    <w:abstractNumId w:val="27"/>
  </w:num>
  <w:num w:numId="6">
    <w:abstractNumId w:val="2"/>
  </w:num>
  <w:num w:numId="7">
    <w:abstractNumId w:val="31"/>
  </w:num>
  <w:num w:numId="8">
    <w:abstractNumId w:val="15"/>
  </w:num>
  <w:num w:numId="9">
    <w:abstractNumId w:val="33"/>
  </w:num>
  <w:num w:numId="10">
    <w:abstractNumId w:val="34"/>
  </w:num>
  <w:num w:numId="11">
    <w:abstractNumId w:val="40"/>
  </w:num>
  <w:num w:numId="12">
    <w:abstractNumId w:val="24"/>
  </w:num>
  <w:num w:numId="13">
    <w:abstractNumId w:val="32"/>
  </w:num>
  <w:num w:numId="14">
    <w:abstractNumId w:val="25"/>
  </w:num>
  <w:num w:numId="15">
    <w:abstractNumId w:val="10"/>
  </w:num>
  <w:num w:numId="16">
    <w:abstractNumId w:val="20"/>
  </w:num>
  <w:num w:numId="17">
    <w:abstractNumId w:val="28"/>
  </w:num>
  <w:num w:numId="18">
    <w:abstractNumId w:val="9"/>
  </w:num>
  <w:num w:numId="19">
    <w:abstractNumId w:val="12"/>
  </w:num>
  <w:num w:numId="20">
    <w:abstractNumId w:val="16"/>
  </w:num>
  <w:num w:numId="21">
    <w:abstractNumId w:val="36"/>
  </w:num>
  <w:num w:numId="22">
    <w:abstractNumId w:val="8"/>
  </w:num>
  <w:num w:numId="23">
    <w:abstractNumId w:val="18"/>
  </w:num>
  <w:num w:numId="24">
    <w:abstractNumId w:val="19"/>
  </w:num>
  <w:num w:numId="25">
    <w:abstractNumId w:val="3"/>
  </w:num>
  <w:num w:numId="26">
    <w:abstractNumId w:val="26"/>
  </w:num>
  <w:num w:numId="27">
    <w:abstractNumId w:val="4"/>
  </w:num>
  <w:num w:numId="28">
    <w:abstractNumId w:val="11"/>
  </w:num>
  <w:num w:numId="29">
    <w:abstractNumId w:val="6"/>
  </w:num>
  <w:num w:numId="30">
    <w:abstractNumId w:val="38"/>
  </w:num>
  <w:num w:numId="31">
    <w:abstractNumId w:val="42"/>
  </w:num>
  <w:num w:numId="32">
    <w:abstractNumId w:val="13"/>
  </w:num>
  <w:num w:numId="33">
    <w:abstractNumId w:val="41"/>
  </w:num>
  <w:num w:numId="34">
    <w:abstractNumId w:val="1"/>
  </w:num>
  <w:num w:numId="35">
    <w:abstractNumId w:val="0"/>
  </w:num>
  <w:num w:numId="36">
    <w:abstractNumId w:val="21"/>
  </w:num>
  <w:num w:numId="37">
    <w:abstractNumId w:val="5"/>
  </w:num>
  <w:num w:numId="38">
    <w:abstractNumId w:val="22"/>
  </w:num>
  <w:num w:numId="39">
    <w:abstractNumId w:val="35"/>
  </w:num>
  <w:num w:numId="40">
    <w:abstractNumId w:val="7"/>
  </w:num>
  <w:num w:numId="41">
    <w:abstractNumId w:val="23"/>
  </w:num>
  <w:num w:numId="42">
    <w:abstractNumId w:val="30"/>
  </w:num>
  <w:num w:numId="43">
    <w:abstractNumId w:val="2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uskin, Robert C">
    <w15:presenceInfo w15:providerId="AD" w15:userId="S-1-5-21-527237240-963894560-725345543-7034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482C"/>
    <w:rsid w:val="00015820"/>
    <w:rsid w:val="001446B6"/>
    <w:rsid w:val="002B2F09"/>
    <w:rsid w:val="002B3FAC"/>
    <w:rsid w:val="002D61F7"/>
    <w:rsid w:val="0031754B"/>
    <w:rsid w:val="003A7A46"/>
    <w:rsid w:val="003D587B"/>
    <w:rsid w:val="00440160"/>
    <w:rsid w:val="00457684"/>
    <w:rsid w:val="004C4C96"/>
    <w:rsid w:val="007D7688"/>
    <w:rsid w:val="007E7742"/>
    <w:rsid w:val="008C482C"/>
    <w:rsid w:val="00957C78"/>
    <w:rsid w:val="00A3028D"/>
    <w:rsid w:val="00B3191C"/>
    <w:rsid w:val="00B7461B"/>
    <w:rsid w:val="00BB7AF1"/>
    <w:rsid w:val="00BF53E7"/>
    <w:rsid w:val="00D54F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4CD14D-8896-4092-8B52-CC4CD2078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482C"/>
    <w:rPr>
      <w:rFonts w:asciiTheme="minorHAnsi" w:eastAsiaTheme="minorHAnsi" w:hAnsiTheme="minorHAnsi" w:cstheme="minorBidi"/>
      <w:sz w:val="24"/>
      <w:szCs w:val="24"/>
    </w:rPr>
  </w:style>
  <w:style w:type="paragraph" w:styleId="Heading1">
    <w:name w:val="heading 1"/>
    <w:basedOn w:val="Normal"/>
    <w:next w:val="Normal"/>
    <w:link w:val="Heading1Char"/>
    <w:qFormat/>
    <w:rsid w:val="00440160"/>
    <w:pPr>
      <w:keepNext/>
      <w:jc w:val="cente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40160"/>
    <w:rPr>
      <w:sz w:val="24"/>
    </w:rPr>
  </w:style>
  <w:style w:type="paragraph" w:styleId="Title">
    <w:name w:val="Title"/>
    <w:basedOn w:val="Normal"/>
    <w:link w:val="TitleChar"/>
    <w:qFormat/>
    <w:rsid w:val="00440160"/>
    <w:pPr>
      <w:jc w:val="center"/>
    </w:pPr>
    <w:rPr>
      <w:b/>
    </w:rPr>
  </w:style>
  <w:style w:type="character" w:customStyle="1" w:styleId="TitleChar">
    <w:name w:val="Title Char"/>
    <w:basedOn w:val="DefaultParagraphFont"/>
    <w:link w:val="Title"/>
    <w:rsid w:val="00440160"/>
    <w:rPr>
      <w:b/>
      <w:sz w:val="24"/>
    </w:rPr>
  </w:style>
  <w:style w:type="character" w:styleId="Emphasis">
    <w:name w:val="Emphasis"/>
    <w:basedOn w:val="DefaultParagraphFont"/>
    <w:uiPriority w:val="20"/>
    <w:qFormat/>
    <w:rsid w:val="00440160"/>
    <w:rPr>
      <w:i/>
      <w:iCs/>
    </w:rPr>
  </w:style>
  <w:style w:type="paragraph" w:styleId="NoSpacing">
    <w:name w:val="No Spacing"/>
    <w:uiPriority w:val="1"/>
    <w:qFormat/>
    <w:rsid w:val="00440160"/>
    <w:rPr>
      <w:rFonts w:asciiTheme="minorHAnsi" w:eastAsiaTheme="minorHAnsi" w:hAnsiTheme="minorHAnsi" w:cstheme="minorBidi"/>
      <w:sz w:val="22"/>
      <w:szCs w:val="22"/>
    </w:rPr>
  </w:style>
  <w:style w:type="paragraph" w:styleId="ListParagraph">
    <w:name w:val="List Paragraph"/>
    <w:basedOn w:val="Normal"/>
    <w:uiPriority w:val="34"/>
    <w:qFormat/>
    <w:rsid w:val="00440160"/>
    <w:pPr>
      <w:spacing w:after="200" w:line="276" w:lineRule="auto"/>
      <w:ind w:left="720"/>
      <w:contextualSpacing/>
    </w:pPr>
    <w:rPr>
      <w:rFonts w:ascii="Calibri" w:eastAsia="Calibri" w:hAnsi="Calibri"/>
      <w:sz w:val="22"/>
      <w:szCs w:val="22"/>
    </w:rPr>
  </w:style>
  <w:style w:type="character" w:styleId="SubtleEmphasis">
    <w:name w:val="Subtle Emphasis"/>
    <w:basedOn w:val="DefaultParagraphFont"/>
    <w:uiPriority w:val="19"/>
    <w:qFormat/>
    <w:rsid w:val="00440160"/>
    <w:rPr>
      <w:i/>
      <w:iCs/>
      <w:color w:val="808080" w:themeColor="text1" w:themeTint="7F"/>
    </w:rPr>
  </w:style>
  <w:style w:type="character" w:styleId="Strong">
    <w:name w:val="Strong"/>
    <w:basedOn w:val="DefaultParagraphFont"/>
    <w:uiPriority w:val="22"/>
    <w:qFormat/>
    <w:rsid w:val="008C482C"/>
    <w:rPr>
      <w:b/>
      <w:bCs/>
    </w:rPr>
  </w:style>
  <w:style w:type="paragraph" w:styleId="Header">
    <w:name w:val="header"/>
    <w:basedOn w:val="Normal"/>
    <w:link w:val="HeaderChar"/>
    <w:uiPriority w:val="99"/>
    <w:unhideWhenUsed/>
    <w:rsid w:val="008C482C"/>
    <w:pPr>
      <w:tabs>
        <w:tab w:val="center" w:pos="4680"/>
        <w:tab w:val="right" w:pos="9360"/>
      </w:tabs>
    </w:pPr>
  </w:style>
  <w:style w:type="character" w:customStyle="1" w:styleId="HeaderChar">
    <w:name w:val="Header Char"/>
    <w:basedOn w:val="DefaultParagraphFont"/>
    <w:link w:val="Header"/>
    <w:uiPriority w:val="99"/>
    <w:rsid w:val="008C482C"/>
    <w:rPr>
      <w:rFonts w:asciiTheme="minorHAnsi" w:eastAsiaTheme="minorHAnsi" w:hAnsiTheme="minorHAnsi" w:cstheme="min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286</TotalTime>
  <Pages>12</Pages>
  <Words>2065</Words>
  <Characters>11774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Luskin, Robert C</dc:creator>
  <cp:keywords/>
  <dc:description/>
  <cp:lastModifiedBy>Luskin, Robert C</cp:lastModifiedBy>
  <cp:revision>2</cp:revision>
  <dcterms:created xsi:type="dcterms:W3CDTF">2017-07-05T20:12:00Z</dcterms:created>
  <dcterms:modified xsi:type="dcterms:W3CDTF">2017-07-06T01:39:00Z</dcterms:modified>
</cp:coreProperties>
</file>